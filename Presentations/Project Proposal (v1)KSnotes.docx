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82AAA" w14:textId="11E12789" w:rsidR="71D9DE20" w:rsidRDefault="48106101">
      <w:pPr>
        <w:spacing w:line="480" w:lineRule="auto"/>
        <w:jc w:val="center"/>
        <w:rPr>
          <w:rFonts w:ascii="Times New Roman" w:eastAsia="Times New Roman" w:hAnsi="Times New Roman" w:cs="Times New Roman"/>
          <w:sz w:val="24"/>
          <w:szCs w:val="24"/>
        </w:rPr>
        <w:pPrChange w:id="0" w:author="Short, Kevin" w:date="2020-01-07T23:48:00Z">
          <w:pPr>
            <w:jc w:val="center"/>
          </w:pPr>
        </w:pPrChange>
      </w:pPr>
      <w:r w:rsidRPr="48106101">
        <w:rPr>
          <w:rFonts w:ascii="Times New Roman" w:eastAsia="Times New Roman" w:hAnsi="Times New Roman" w:cs="Times New Roman"/>
          <w:sz w:val="24"/>
          <w:szCs w:val="24"/>
        </w:rPr>
        <w:t xml:space="preserve"> Mapping Chaotically Generated Synthesizers to Real World Instruments with Machine Learning and Harmonic Analysis</w:t>
      </w:r>
    </w:p>
    <w:p w14:paraId="75E38BBA" w14:textId="76FDCDBF" w:rsidR="71D9DE20" w:rsidRDefault="5FBB59CF">
      <w:pPr>
        <w:spacing w:line="480" w:lineRule="auto"/>
        <w:ind w:firstLine="720"/>
        <w:rPr>
          <w:rFonts w:ascii="Times New Roman" w:eastAsia="Times New Roman" w:hAnsi="Times New Roman" w:cs="Times New Roman"/>
          <w:sz w:val="24"/>
          <w:szCs w:val="24"/>
        </w:rPr>
        <w:pPrChange w:id="1" w:author="Short, Kevin" w:date="2020-01-07T23:48:00Z">
          <w:pPr>
            <w:ind w:firstLine="720"/>
          </w:pPr>
        </w:pPrChange>
      </w:pPr>
      <w:r w:rsidRPr="5FBB59CF">
        <w:rPr>
          <w:rFonts w:ascii="Times New Roman" w:eastAsia="Times New Roman" w:hAnsi="Times New Roman" w:cs="Times New Roman"/>
          <w:sz w:val="24"/>
          <w:szCs w:val="24"/>
        </w:rPr>
        <w:t xml:space="preserve">Musical instruments have taken numerous forms over the past thousand years, each one holding a distinct use, history, timbre, range and purpose. </w:t>
      </w:r>
      <w:commentRangeStart w:id="2"/>
      <w:r w:rsidRPr="5FBB59CF">
        <w:rPr>
          <w:rFonts w:ascii="Times New Roman" w:eastAsia="Times New Roman" w:hAnsi="Times New Roman" w:cs="Times New Roman"/>
          <w:sz w:val="24"/>
          <w:szCs w:val="24"/>
        </w:rPr>
        <w:t>We</w:t>
      </w:r>
      <w:commentRangeEnd w:id="2"/>
      <w:r w:rsidR="00D06E53">
        <w:rPr>
          <w:rStyle w:val="CommentReference"/>
        </w:rPr>
        <w:commentReference w:id="2"/>
      </w:r>
      <w:ins w:id="3" w:author="Short, Kevin" w:date="2020-01-07T23:41:00Z">
        <w:r w:rsidR="00D06E53">
          <w:rPr>
            <w:rFonts w:ascii="Times New Roman" w:eastAsia="Times New Roman" w:hAnsi="Times New Roman" w:cs="Times New Roman"/>
            <w:sz w:val="24"/>
            <w:szCs w:val="24"/>
          </w:rPr>
          <w:t>,</w:t>
        </w:r>
      </w:ins>
      <w:r w:rsidRPr="5FBB59CF">
        <w:rPr>
          <w:rFonts w:ascii="Times New Roman" w:eastAsia="Times New Roman" w:hAnsi="Times New Roman" w:cs="Times New Roman"/>
          <w:sz w:val="24"/>
          <w:szCs w:val="24"/>
        </w:rPr>
        <w:t xml:space="preserve"> as humans, experience these instruments through the sensation of sound which is the periodic vibration of air molecules around us. In modern times, musical instruments need not be physical vessels of wood, metal, strings or canvas, but can rather be generated through use of other means such as a computer </w:t>
      </w:r>
      <w:commentRangeStart w:id="4"/>
      <w:r w:rsidRPr="5FBB59CF">
        <w:rPr>
          <w:rFonts w:ascii="Times New Roman" w:eastAsia="Times New Roman" w:hAnsi="Times New Roman" w:cs="Times New Roman"/>
          <w:sz w:val="24"/>
          <w:szCs w:val="24"/>
        </w:rPr>
        <w:t>synthesizer</w:t>
      </w:r>
      <w:commentRangeEnd w:id="4"/>
      <w:r w:rsidR="00D06E53">
        <w:rPr>
          <w:rStyle w:val="CommentReference"/>
        </w:rPr>
        <w:commentReference w:id="4"/>
      </w:r>
      <w:r w:rsidRPr="5FBB59CF">
        <w:rPr>
          <w:rFonts w:ascii="Times New Roman" w:eastAsia="Times New Roman" w:hAnsi="Times New Roman" w:cs="Times New Roman"/>
          <w:sz w:val="24"/>
          <w:szCs w:val="24"/>
        </w:rPr>
        <w:t xml:space="preserve"> or otherwise. </w:t>
      </w:r>
    </w:p>
    <w:p w14:paraId="41BD8F97" w14:textId="2BF105C3" w:rsidR="71D9DE20" w:rsidRDefault="48106101">
      <w:pPr>
        <w:spacing w:line="480" w:lineRule="auto"/>
        <w:ind w:firstLine="720"/>
        <w:rPr>
          <w:rFonts w:ascii="Times New Roman" w:eastAsia="Times New Roman" w:hAnsi="Times New Roman" w:cs="Times New Roman"/>
          <w:i/>
          <w:iCs/>
          <w:sz w:val="24"/>
          <w:szCs w:val="24"/>
        </w:rPr>
        <w:pPrChange w:id="5" w:author="Short, Kevin" w:date="2020-01-07T23:48:00Z">
          <w:pPr>
            <w:ind w:firstLine="720"/>
          </w:pPr>
        </w:pPrChange>
      </w:pPr>
      <w:r w:rsidRPr="48106101">
        <w:rPr>
          <w:rFonts w:ascii="Times New Roman" w:eastAsia="Times New Roman" w:hAnsi="Times New Roman" w:cs="Times New Roman"/>
          <w:sz w:val="24"/>
          <w:szCs w:val="24"/>
        </w:rPr>
        <w:t xml:space="preserve">In some cases, these </w:t>
      </w:r>
      <w:commentRangeStart w:id="6"/>
      <w:r w:rsidRPr="00D06E53">
        <w:rPr>
          <w:rFonts w:ascii="Times New Roman" w:eastAsia="Times New Roman" w:hAnsi="Times New Roman" w:cs="Times New Roman"/>
          <w:sz w:val="24"/>
          <w:szCs w:val="24"/>
          <w:highlight w:val="yellow"/>
          <w:rPrChange w:id="7" w:author="Short, Kevin" w:date="2020-01-07T23:45:00Z">
            <w:rPr>
              <w:rFonts w:ascii="Times New Roman" w:eastAsia="Times New Roman" w:hAnsi="Times New Roman" w:cs="Times New Roman"/>
              <w:sz w:val="24"/>
              <w:szCs w:val="24"/>
            </w:rPr>
          </w:rPrChange>
        </w:rPr>
        <w:t>random</w:t>
      </w:r>
      <w:commentRangeEnd w:id="6"/>
      <w:r w:rsidR="00D06E53">
        <w:rPr>
          <w:rStyle w:val="CommentReference"/>
        </w:rPr>
        <w:commentReference w:id="6"/>
      </w:r>
      <w:r w:rsidRPr="48106101">
        <w:rPr>
          <w:rFonts w:ascii="Times New Roman" w:eastAsia="Times New Roman" w:hAnsi="Times New Roman" w:cs="Times New Roman"/>
          <w:sz w:val="24"/>
          <w:szCs w:val="24"/>
        </w:rPr>
        <w:t>, obscure signals may produce waveforms that strongly resemble physical instruments</w:t>
      </w:r>
      <w:r w:rsidRPr="00D06E53">
        <w:rPr>
          <w:rFonts w:ascii="Times New Roman" w:eastAsia="Times New Roman" w:hAnsi="Times New Roman" w:cs="Times New Roman"/>
          <w:sz w:val="24"/>
          <w:szCs w:val="24"/>
          <w:highlight w:val="yellow"/>
          <w:rPrChange w:id="8" w:author="Short, Kevin" w:date="2020-01-07T23:48:00Z">
            <w:rPr>
              <w:rFonts w:ascii="Times New Roman" w:eastAsia="Times New Roman" w:hAnsi="Times New Roman" w:cs="Times New Roman"/>
              <w:sz w:val="24"/>
              <w:szCs w:val="24"/>
            </w:rPr>
          </w:rPrChange>
        </w:rPr>
        <w:t xml:space="preserve">. </w:t>
      </w:r>
      <w:commentRangeStart w:id="9"/>
      <w:r w:rsidRPr="00D06E53">
        <w:rPr>
          <w:rFonts w:ascii="Times New Roman" w:eastAsia="Times New Roman" w:hAnsi="Times New Roman" w:cs="Times New Roman"/>
          <w:sz w:val="24"/>
          <w:szCs w:val="24"/>
          <w:highlight w:val="yellow"/>
          <w:rPrChange w:id="10" w:author="Short, Kevin" w:date="2020-01-07T23:48:00Z">
            <w:rPr>
              <w:rFonts w:ascii="Times New Roman" w:eastAsia="Times New Roman" w:hAnsi="Times New Roman" w:cs="Times New Roman"/>
              <w:sz w:val="24"/>
              <w:szCs w:val="24"/>
            </w:rPr>
          </w:rPrChange>
        </w:rPr>
        <w:t>Oft</w:t>
      </w:r>
      <w:bookmarkStart w:id="11" w:name="_GoBack"/>
      <w:bookmarkEnd w:id="11"/>
      <w:r w:rsidRPr="00D06E53">
        <w:rPr>
          <w:rFonts w:ascii="Times New Roman" w:eastAsia="Times New Roman" w:hAnsi="Times New Roman" w:cs="Times New Roman"/>
          <w:sz w:val="24"/>
          <w:szCs w:val="24"/>
          <w:highlight w:val="yellow"/>
          <w:rPrChange w:id="12" w:author="Short, Kevin" w:date="2020-01-07T23:48:00Z">
            <w:rPr>
              <w:rFonts w:ascii="Times New Roman" w:eastAsia="Times New Roman" w:hAnsi="Times New Roman" w:cs="Times New Roman"/>
              <w:sz w:val="24"/>
              <w:szCs w:val="24"/>
            </w:rPr>
          </w:rPrChange>
        </w:rPr>
        <w:t>en</w:t>
      </w:r>
      <w:commentRangeEnd w:id="9"/>
      <w:r w:rsidR="00D06E53" w:rsidRPr="00D06E53">
        <w:rPr>
          <w:rStyle w:val="CommentReference"/>
          <w:highlight w:val="yellow"/>
          <w:rPrChange w:id="13" w:author="Short, Kevin" w:date="2020-01-07T23:48:00Z">
            <w:rPr>
              <w:rStyle w:val="CommentReference"/>
            </w:rPr>
          </w:rPrChange>
        </w:rPr>
        <w:commentReference w:id="9"/>
      </w:r>
      <w:r w:rsidRPr="00D06E53">
        <w:rPr>
          <w:rFonts w:ascii="Times New Roman" w:eastAsia="Times New Roman" w:hAnsi="Times New Roman" w:cs="Times New Roman"/>
          <w:sz w:val="24"/>
          <w:szCs w:val="24"/>
          <w:highlight w:val="yellow"/>
          <w:rPrChange w:id="14" w:author="Short, Kevin" w:date="2020-01-07T23:48:00Z">
            <w:rPr>
              <w:rFonts w:ascii="Times New Roman" w:eastAsia="Times New Roman" w:hAnsi="Times New Roman" w:cs="Times New Roman"/>
              <w:sz w:val="24"/>
              <w:szCs w:val="24"/>
            </w:rPr>
          </w:rPrChange>
        </w:rPr>
        <w:t xml:space="preserve">, this may be easy for a human to detect this relation, but with the digital age, comes the need for computers to classify large quantities of these sounds </w:t>
      </w:r>
      <w:commentRangeStart w:id="15"/>
      <w:r w:rsidRPr="00D06E53">
        <w:rPr>
          <w:rFonts w:ascii="Times New Roman" w:eastAsia="Times New Roman" w:hAnsi="Times New Roman" w:cs="Times New Roman"/>
          <w:sz w:val="24"/>
          <w:szCs w:val="24"/>
          <w:highlight w:val="yellow"/>
          <w:rPrChange w:id="16" w:author="Short, Kevin" w:date="2020-01-07T23:48:00Z">
            <w:rPr>
              <w:rFonts w:ascii="Times New Roman" w:eastAsia="Times New Roman" w:hAnsi="Times New Roman" w:cs="Times New Roman"/>
              <w:sz w:val="24"/>
              <w:szCs w:val="24"/>
            </w:rPr>
          </w:rPrChange>
        </w:rPr>
        <w:t>accurately</w:t>
      </w:r>
      <w:commentRangeEnd w:id="15"/>
      <w:r w:rsidR="00D06E53">
        <w:rPr>
          <w:rStyle w:val="CommentReference"/>
        </w:rPr>
        <w:commentReference w:id="15"/>
      </w:r>
      <w:r w:rsidRPr="48106101">
        <w:rPr>
          <w:rFonts w:ascii="Times New Roman" w:eastAsia="Times New Roman" w:hAnsi="Times New Roman" w:cs="Times New Roman"/>
          <w:sz w:val="24"/>
          <w:szCs w:val="24"/>
        </w:rPr>
        <w:t xml:space="preserve">. By using physics principles and machine learning classifier algorithms, a program will be constructed to systematically classify a chaotic synthesizer to a real-world </w:t>
      </w:r>
      <w:commentRangeStart w:id="17"/>
      <w:r w:rsidRPr="48106101">
        <w:rPr>
          <w:rFonts w:ascii="Times New Roman" w:eastAsia="Times New Roman" w:hAnsi="Times New Roman" w:cs="Times New Roman"/>
          <w:sz w:val="24"/>
          <w:szCs w:val="24"/>
        </w:rPr>
        <w:t>instrument</w:t>
      </w:r>
      <w:commentRangeEnd w:id="17"/>
      <w:r w:rsidR="001E434F">
        <w:rPr>
          <w:rStyle w:val="CommentReference"/>
        </w:rPr>
        <w:commentReference w:id="17"/>
      </w:r>
      <w:r w:rsidRPr="48106101">
        <w:rPr>
          <w:rFonts w:ascii="Times New Roman" w:eastAsia="Times New Roman" w:hAnsi="Times New Roman" w:cs="Times New Roman"/>
          <w:sz w:val="24"/>
          <w:szCs w:val="24"/>
        </w:rPr>
        <w:t xml:space="preserve">. </w:t>
      </w:r>
    </w:p>
    <w:p w14:paraId="2DBD48F7" w14:textId="42154569" w:rsidR="71D9DE20" w:rsidRDefault="5FBB59CF">
      <w:pPr>
        <w:spacing w:line="480" w:lineRule="auto"/>
        <w:ind w:firstLine="720"/>
        <w:rPr>
          <w:rFonts w:ascii="Times New Roman" w:eastAsia="Times New Roman" w:hAnsi="Times New Roman" w:cs="Times New Roman"/>
          <w:sz w:val="24"/>
          <w:szCs w:val="24"/>
        </w:rPr>
        <w:pPrChange w:id="18" w:author="Short, Kevin" w:date="2020-01-07T23:48:00Z">
          <w:pPr>
            <w:ind w:firstLine="720"/>
          </w:pPr>
        </w:pPrChange>
      </w:pPr>
      <w:r w:rsidRPr="5FBB59CF">
        <w:rPr>
          <w:rFonts w:ascii="Times New Roman" w:eastAsia="Times New Roman" w:hAnsi="Times New Roman" w:cs="Times New Roman"/>
          <w:sz w:val="24"/>
          <w:szCs w:val="24"/>
        </w:rPr>
        <w:t xml:space="preserve">In this project, I will construct of a Python program that will classify </w:t>
      </w:r>
      <w:ins w:id="19" w:author="Short, Kevin" w:date="2020-01-07T23:55:00Z">
        <w:r w:rsidR="001F6EA8">
          <w:rPr>
            <w:rFonts w:ascii="Times New Roman" w:eastAsia="Times New Roman" w:hAnsi="Times New Roman" w:cs="Times New Roman"/>
            <w:sz w:val="24"/>
            <w:szCs w:val="24"/>
          </w:rPr>
          <w:t xml:space="preserve">chaotically </w:t>
        </w:r>
      </w:ins>
      <w:r w:rsidRPr="5FBB59CF">
        <w:rPr>
          <w:rFonts w:ascii="Times New Roman" w:eastAsia="Times New Roman" w:hAnsi="Times New Roman" w:cs="Times New Roman"/>
          <w:sz w:val="24"/>
          <w:szCs w:val="24"/>
        </w:rPr>
        <w:t>generated synthesizer</w:t>
      </w:r>
      <w:del w:id="20" w:author="Short, Kevin" w:date="2020-01-07T23:55:00Z">
        <w:r w:rsidRPr="5FBB59CF" w:rsidDel="001F6EA8">
          <w:rPr>
            <w:rFonts w:ascii="Times New Roman" w:eastAsia="Times New Roman" w:hAnsi="Times New Roman" w:cs="Times New Roman"/>
            <w:sz w:val="24"/>
            <w:szCs w:val="24"/>
          </w:rPr>
          <w:delText>s</w:delText>
        </w:r>
      </w:del>
      <w:ins w:id="21" w:author="Short, Kevin" w:date="2020-01-07T23:55:00Z">
        <w:r w:rsidR="001F6EA8">
          <w:rPr>
            <w:rFonts w:ascii="Times New Roman" w:eastAsia="Times New Roman" w:hAnsi="Times New Roman" w:cs="Times New Roman"/>
            <w:sz w:val="24"/>
            <w:szCs w:val="24"/>
          </w:rPr>
          <w:t xml:space="preserve"> signals</w:t>
        </w:r>
      </w:ins>
      <w:r w:rsidRPr="5FBB59CF">
        <w:rPr>
          <w:rFonts w:ascii="Times New Roman" w:eastAsia="Times New Roman" w:hAnsi="Times New Roman" w:cs="Times New Roman"/>
          <w:sz w:val="24"/>
          <w:szCs w:val="24"/>
        </w:rPr>
        <w:t xml:space="preserve"> based on their time and frequency spectra and map them to real-world instruments</w:t>
      </w:r>
      <w:ins w:id="22" w:author="Short, Kevin" w:date="2020-01-07T23:56:00Z">
        <w:r w:rsidR="001F6EA8">
          <w:rPr>
            <w:rFonts w:ascii="Times New Roman" w:eastAsia="Times New Roman" w:hAnsi="Times New Roman" w:cs="Times New Roman"/>
            <w:sz w:val="24"/>
            <w:szCs w:val="24"/>
          </w:rPr>
          <w:t>, in the hope of building a classifier that will be consistent with the human perception</w:t>
        </w:r>
      </w:ins>
      <w:r w:rsidRPr="5FBB59CF">
        <w:rPr>
          <w:rFonts w:ascii="Times New Roman" w:eastAsia="Times New Roman" w:hAnsi="Times New Roman" w:cs="Times New Roman"/>
          <w:sz w:val="24"/>
          <w:szCs w:val="24"/>
        </w:rPr>
        <w:t xml:space="preserve">. This will be done by assembling a library of audio waveform files as training data and a selection of labeled chaotically generated waveforms as testing data. </w:t>
      </w:r>
      <w:r w:rsidRPr="001F6EA8">
        <w:rPr>
          <w:rFonts w:ascii="Times New Roman" w:eastAsia="Times New Roman" w:hAnsi="Times New Roman" w:cs="Times New Roman"/>
          <w:sz w:val="24"/>
          <w:szCs w:val="24"/>
          <w:highlight w:val="yellow"/>
          <w:rPrChange w:id="23" w:author="Short, Kevin" w:date="2020-01-07T23:57:00Z">
            <w:rPr>
              <w:rFonts w:ascii="Times New Roman" w:eastAsia="Times New Roman" w:hAnsi="Times New Roman" w:cs="Times New Roman"/>
              <w:sz w:val="24"/>
              <w:szCs w:val="24"/>
            </w:rPr>
          </w:rPrChange>
        </w:rPr>
        <w:t xml:space="preserve">Once the accuracy of the classifier has been </w:t>
      </w:r>
      <w:commentRangeStart w:id="24"/>
      <w:r w:rsidRPr="001F6EA8">
        <w:rPr>
          <w:rFonts w:ascii="Times New Roman" w:eastAsia="Times New Roman" w:hAnsi="Times New Roman" w:cs="Times New Roman"/>
          <w:sz w:val="24"/>
          <w:szCs w:val="24"/>
          <w:highlight w:val="yellow"/>
          <w:rPrChange w:id="25" w:author="Short, Kevin" w:date="2020-01-07T23:57:00Z">
            <w:rPr>
              <w:rFonts w:ascii="Times New Roman" w:eastAsia="Times New Roman" w:hAnsi="Times New Roman" w:cs="Times New Roman"/>
              <w:sz w:val="24"/>
              <w:szCs w:val="24"/>
            </w:rPr>
          </w:rPrChange>
        </w:rPr>
        <w:t>validated</w:t>
      </w:r>
      <w:commentRangeEnd w:id="24"/>
      <w:r w:rsidR="001F6EA8">
        <w:rPr>
          <w:rStyle w:val="CommentReference"/>
        </w:rPr>
        <w:commentReference w:id="24"/>
      </w:r>
      <w:r w:rsidRPr="5FBB59CF">
        <w:rPr>
          <w:rFonts w:ascii="Times New Roman" w:eastAsia="Times New Roman" w:hAnsi="Times New Roman" w:cs="Times New Roman"/>
          <w:sz w:val="24"/>
          <w:szCs w:val="24"/>
        </w:rPr>
        <w:t>, the program will be able to map any arbitrary waveform to a musical instrument. A completed project will contain the following:</w:t>
      </w:r>
    </w:p>
    <w:p w14:paraId="2086428D" w14:textId="0AA7868A" w:rsidR="71D9DE20" w:rsidRDefault="5FBB59CF">
      <w:pPr>
        <w:pStyle w:val="ListParagraph"/>
        <w:numPr>
          <w:ilvl w:val="1"/>
          <w:numId w:val="1"/>
        </w:numPr>
        <w:spacing w:line="480" w:lineRule="auto"/>
        <w:rPr>
          <w:sz w:val="24"/>
          <w:szCs w:val="24"/>
        </w:rPr>
        <w:pPrChange w:id="26" w:author="Short, Kevin" w:date="2020-01-07T23:48:00Z">
          <w:pPr>
            <w:pStyle w:val="ListParagraph"/>
            <w:numPr>
              <w:ilvl w:val="1"/>
              <w:numId w:val="1"/>
            </w:numPr>
            <w:ind w:left="1440" w:hanging="360"/>
          </w:pPr>
        </w:pPrChange>
      </w:pPr>
      <w:r w:rsidRPr="5FBB59CF">
        <w:rPr>
          <w:rFonts w:ascii="Times New Roman" w:eastAsia="Times New Roman" w:hAnsi="Times New Roman" w:cs="Times New Roman"/>
          <w:sz w:val="24"/>
          <w:szCs w:val="24"/>
        </w:rPr>
        <w:lastRenderedPageBreak/>
        <w:t xml:space="preserve">A set of </w:t>
      </w:r>
      <w:ins w:id="27" w:author="Short, Kevin" w:date="2020-01-07T23:57:00Z">
        <w:r w:rsidR="001F6EA8">
          <w:rPr>
            <w:rFonts w:ascii="Times New Roman" w:eastAsia="Times New Roman" w:hAnsi="Times New Roman" w:cs="Times New Roman"/>
            <w:sz w:val="24"/>
            <w:szCs w:val="24"/>
          </w:rPr>
          <w:t xml:space="preserve">chaotically </w:t>
        </w:r>
      </w:ins>
      <w:del w:id="28" w:author="Short, Kevin" w:date="2020-01-07T23:57:00Z">
        <w:r w:rsidRPr="5FBB59CF" w:rsidDel="001F6EA8">
          <w:rPr>
            <w:rFonts w:ascii="Times New Roman" w:eastAsia="Times New Roman" w:hAnsi="Times New Roman" w:cs="Times New Roman"/>
            <w:sz w:val="24"/>
            <w:szCs w:val="24"/>
          </w:rPr>
          <w:delText>S</w:delText>
        </w:r>
      </w:del>
      <w:ins w:id="29" w:author="Short, Kevin" w:date="2020-01-07T23:57:00Z">
        <w:r w:rsidR="001F6EA8">
          <w:rPr>
            <w:rFonts w:ascii="Times New Roman" w:eastAsia="Times New Roman" w:hAnsi="Times New Roman" w:cs="Times New Roman"/>
            <w:sz w:val="24"/>
            <w:szCs w:val="24"/>
          </w:rPr>
          <w:t>s</w:t>
        </w:r>
      </w:ins>
      <w:r w:rsidRPr="5FBB59CF">
        <w:rPr>
          <w:rFonts w:ascii="Times New Roman" w:eastAsia="Times New Roman" w:hAnsi="Times New Roman" w:cs="Times New Roman"/>
          <w:sz w:val="24"/>
          <w:szCs w:val="24"/>
        </w:rPr>
        <w:t>ynthesize</w:t>
      </w:r>
      <w:ins w:id="30" w:author="Short, Kevin" w:date="2020-01-07T23:57:00Z">
        <w:r w:rsidR="001F6EA8">
          <w:rPr>
            <w:rFonts w:ascii="Times New Roman" w:eastAsia="Times New Roman" w:hAnsi="Times New Roman" w:cs="Times New Roman"/>
            <w:sz w:val="24"/>
            <w:szCs w:val="24"/>
          </w:rPr>
          <w:t>d</w:t>
        </w:r>
      </w:ins>
      <w:del w:id="31" w:author="Short, Kevin" w:date="2020-01-07T23:57:00Z">
        <w:r w:rsidRPr="5FBB59CF" w:rsidDel="001F6EA8">
          <w:rPr>
            <w:rFonts w:ascii="Times New Roman" w:eastAsia="Times New Roman" w:hAnsi="Times New Roman" w:cs="Times New Roman"/>
            <w:sz w:val="24"/>
            <w:szCs w:val="24"/>
          </w:rPr>
          <w:delText>rs</w:delText>
        </w:r>
      </w:del>
      <w:r w:rsidRPr="5FBB59CF">
        <w:rPr>
          <w:rFonts w:ascii="Times New Roman" w:eastAsia="Times New Roman" w:hAnsi="Times New Roman" w:cs="Times New Roman"/>
          <w:sz w:val="24"/>
          <w:szCs w:val="24"/>
        </w:rPr>
        <w:t xml:space="preserve"> </w:t>
      </w:r>
      <w:ins w:id="32" w:author="Short, Kevin" w:date="2020-01-07T23:57:00Z">
        <w:r w:rsidR="001F6EA8">
          <w:rPr>
            <w:rFonts w:ascii="Times New Roman" w:eastAsia="Times New Roman" w:hAnsi="Times New Roman" w:cs="Times New Roman"/>
            <w:sz w:val="24"/>
            <w:szCs w:val="24"/>
          </w:rPr>
          <w:t xml:space="preserve">signals </w:t>
        </w:r>
      </w:ins>
      <w:r w:rsidRPr="5FBB59CF">
        <w:rPr>
          <w:rFonts w:ascii="Times New Roman" w:eastAsia="Times New Roman" w:hAnsi="Times New Roman" w:cs="Times New Roman"/>
          <w:sz w:val="24"/>
          <w:szCs w:val="24"/>
        </w:rPr>
        <w:t>classified as real world instruments</w:t>
      </w:r>
    </w:p>
    <w:p w14:paraId="2B9E9027" w14:textId="1B8F62CF" w:rsidR="71D9DE20" w:rsidRDefault="71D9DE20">
      <w:pPr>
        <w:pStyle w:val="ListParagraph"/>
        <w:numPr>
          <w:ilvl w:val="1"/>
          <w:numId w:val="1"/>
        </w:numPr>
        <w:spacing w:line="480" w:lineRule="auto"/>
        <w:rPr>
          <w:sz w:val="24"/>
          <w:szCs w:val="24"/>
        </w:rPr>
        <w:pPrChange w:id="33" w:author="Short, Kevin" w:date="2020-01-07T23:48:00Z">
          <w:pPr>
            <w:pStyle w:val="ListParagraph"/>
            <w:numPr>
              <w:ilvl w:val="1"/>
              <w:numId w:val="1"/>
            </w:numPr>
            <w:ind w:left="1440" w:hanging="360"/>
          </w:pPr>
        </w:pPrChange>
      </w:pPr>
      <w:r w:rsidRPr="71D9DE20">
        <w:rPr>
          <w:rFonts w:ascii="Times New Roman" w:eastAsia="Times New Roman" w:hAnsi="Times New Roman" w:cs="Times New Roman"/>
          <w:sz w:val="24"/>
          <w:szCs w:val="24"/>
        </w:rPr>
        <w:t>A program that can map any arbitrary waveform to a real-world instrument</w:t>
      </w:r>
      <w:ins w:id="34" w:author="Short, Kevin" w:date="2020-01-07T23:58:00Z">
        <w:r w:rsidR="001F6EA8">
          <w:rPr>
            <w:rFonts w:ascii="Times New Roman" w:eastAsia="Times New Roman" w:hAnsi="Times New Roman" w:cs="Times New Roman"/>
            <w:sz w:val="24"/>
            <w:szCs w:val="24"/>
          </w:rPr>
          <w:t xml:space="preserve"> (and/or perhaps classify it as unlike any instrument)</w:t>
        </w:r>
      </w:ins>
    </w:p>
    <w:p w14:paraId="7B8395EE" w14:textId="28B35D7F" w:rsidR="71D9DE20" w:rsidRDefault="71D9DE20">
      <w:pPr>
        <w:pStyle w:val="ListParagraph"/>
        <w:numPr>
          <w:ilvl w:val="1"/>
          <w:numId w:val="1"/>
        </w:numPr>
        <w:spacing w:line="480" w:lineRule="auto"/>
        <w:rPr>
          <w:sz w:val="24"/>
          <w:szCs w:val="24"/>
        </w:rPr>
        <w:pPrChange w:id="35" w:author="Short, Kevin" w:date="2020-01-07T23:48:00Z">
          <w:pPr>
            <w:pStyle w:val="ListParagraph"/>
            <w:numPr>
              <w:ilvl w:val="1"/>
              <w:numId w:val="1"/>
            </w:numPr>
            <w:ind w:left="1440" w:hanging="360"/>
          </w:pPr>
        </w:pPrChange>
      </w:pPr>
      <w:r w:rsidRPr="71D9DE20">
        <w:rPr>
          <w:rFonts w:ascii="Times New Roman" w:eastAsia="Times New Roman" w:hAnsi="Times New Roman" w:cs="Times New Roman"/>
          <w:sz w:val="24"/>
          <w:szCs w:val="24"/>
        </w:rPr>
        <w:t xml:space="preserve">A </w:t>
      </w:r>
      <w:r w:rsidRPr="001F6EA8">
        <w:rPr>
          <w:rFonts w:ascii="Times New Roman" w:eastAsia="Times New Roman" w:hAnsi="Times New Roman" w:cs="Times New Roman"/>
          <w:sz w:val="24"/>
          <w:szCs w:val="24"/>
          <w:highlight w:val="yellow"/>
          <w:rPrChange w:id="36" w:author="Short, Kevin" w:date="2020-01-07T23:59:00Z">
            <w:rPr>
              <w:rFonts w:ascii="Times New Roman" w:eastAsia="Times New Roman" w:hAnsi="Times New Roman" w:cs="Times New Roman"/>
              <w:sz w:val="24"/>
              <w:szCs w:val="24"/>
            </w:rPr>
          </w:rPrChange>
        </w:rPr>
        <w:t>comprehensive connection as to why</w:t>
      </w:r>
      <w:r w:rsidRPr="71D9DE20">
        <w:rPr>
          <w:rFonts w:ascii="Times New Roman" w:eastAsia="Times New Roman" w:hAnsi="Times New Roman" w:cs="Times New Roman"/>
          <w:sz w:val="24"/>
          <w:szCs w:val="24"/>
        </w:rPr>
        <w:t xml:space="preserve"> </w:t>
      </w:r>
      <w:commentRangeStart w:id="37"/>
      <w:r w:rsidRPr="71D9DE20">
        <w:rPr>
          <w:rFonts w:ascii="Times New Roman" w:eastAsia="Times New Roman" w:hAnsi="Times New Roman" w:cs="Times New Roman"/>
          <w:sz w:val="24"/>
          <w:szCs w:val="24"/>
        </w:rPr>
        <w:t>machine</w:t>
      </w:r>
      <w:commentRangeEnd w:id="37"/>
      <w:r w:rsidR="001F6EA8">
        <w:rPr>
          <w:rStyle w:val="CommentReference"/>
        </w:rPr>
        <w:commentReference w:id="37"/>
      </w:r>
      <w:r w:rsidRPr="71D9DE20">
        <w:rPr>
          <w:rFonts w:ascii="Times New Roman" w:eastAsia="Times New Roman" w:hAnsi="Times New Roman" w:cs="Times New Roman"/>
          <w:sz w:val="24"/>
          <w:szCs w:val="24"/>
        </w:rPr>
        <w:t xml:space="preserve"> learning is the valid approach to solving this problem</w:t>
      </w:r>
    </w:p>
    <w:p w14:paraId="1DBA16C7" w14:textId="69B15C91" w:rsidR="71D9DE20" w:rsidRDefault="71D9DE20">
      <w:pPr>
        <w:pStyle w:val="ListParagraph"/>
        <w:numPr>
          <w:ilvl w:val="1"/>
          <w:numId w:val="1"/>
        </w:numPr>
        <w:spacing w:line="480" w:lineRule="auto"/>
        <w:rPr>
          <w:sz w:val="24"/>
          <w:szCs w:val="24"/>
        </w:rPr>
        <w:pPrChange w:id="38" w:author="Short, Kevin" w:date="2020-01-07T23:48:00Z">
          <w:pPr>
            <w:pStyle w:val="ListParagraph"/>
            <w:numPr>
              <w:ilvl w:val="1"/>
              <w:numId w:val="1"/>
            </w:numPr>
            <w:ind w:left="1440" w:hanging="360"/>
          </w:pPr>
        </w:pPrChange>
      </w:pPr>
      <w:r w:rsidRPr="71D9DE20">
        <w:rPr>
          <w:rFonts w:ascii="Times New Roman" w:eastAsia="Times New Roman" w:hAnsi="Times New Roman" w:cs="Times New Roman"/>
          <w:sz w:val="24"/>
          <w:szCs w:val="24"/>
        </w:rPr>
        <w:t xml:space="preserve">A comparison between machine learning and standard algorithmic classification methods as well as a comparison to human results. </w:t>
      </w:r>
    </w:p>
    <w:p w14:paraId="1EDE87ED" w14:textId="15410D42" w:rsidR="5FBB59CF" w:rsidRDefault="48106101">
      <w:pPr>
        <w:spacing w:line="480" w:lineRule="auto"/>
        <w:ind w:firstLine="720"/>
        <w:rPr>
          <w:rFonts w:ascii="Times New Roman" w:eastAsia="Times New Roman" w:hAnsi="Times New Roman" w:cs="Times New Roman"/>
          <w:sz w:val="24"/>
          <w:szCs w:val="24"/>
        </w:rPr>
        <w:pPrChange w:id="39" w:author="Short, Kevin" w:date="2020-01-07T23:48:00Z">
          <w:pPr>
            <w:ind w:firstLine="720"/>
          </w:pPr>
        </w:pPrChange>
      </w:pPr>
      <w:r w:rsidRPr="48106101">
        <w:rPr>
          <w:rFonts w:ascii="Times New Roman" w:eastAsia="Times New Roman" w:hAnsi="Times New Roman" w:cs="Times New Roman"/>
          <w:sz w:val="24"/>
          <w:szCs w:val="24"/>
        </w:rPr>
        <w:t xml:space="preserve">This study will provide an </w:t>
      </w:r>
      <w:r w:rsidRPr="001F6EA8">
        <w:rPr>
          <w:rFonts w:ascii="Times New Roman" w:eastAsia="Times New Roman" w:hAnsi="Times New Roman" w:cs="Times New Roman"/>
          <w:sz w:val="24"/>
          <w:szCs w:val="24"/>
          <w:highlight w:val="yellow"/>
          <w:rPrChange w:id="40" w:author="Short, Kevin" w:date="2020-01-08T00:00:00Z">
            <w:rPr>
              <w:rFonts w:ascii="Times New Roman" w:eastAsia="Times New Roman" w:hAnsi="Times New Roman" w:cs="Times New Roman"/>
              <w:sz w:val="24"/>
              <w:szCs w:val="24"/>
            </w:rPr>
          </w:rPrChange>
        </w:rPr>
        <w:t xml:space="preserve">in-depth analysis into the world of modern signal processing through use of machine learning and neural network </w:t>
      </w:r>
      <w:commentRangeStart w:id="41"/>
      <w:r w:rsidRPr="001F6EA8">
        <w:rPr>
          <w:rFonts w:ascii="Times New Roman" w:eastAsia="Times New Roman" w:hAnsi="Times New Roman" w:cs="Times New Roman"/>
          <w:sz w:val="24"/>
          <w:szCs w:val="24"/>
          <w:highlight w:val="yellow"/>
          <w:rPrChange w:id="42" w:author="Short, Kevin" w:date="2020-01-08T00:00:00Z">
            <w:rPr>
              <w:rFonts w:ascii="Times New Roman" w:eastAsia="Times New Roman" w:hAnsi="Times New Roman" w:cs="Times New Roman"/>
              <w:sz w:val="24"/>
              <w:szCs w:val="24"/>
            </w:rPr>
          </w:rPrChange>
        </w:rPr>
        <w:t>algorithms</w:t>
      </w:r>
      <w:commentRangeEnd w:id="41"/>
      <w:r w:rsidR="001F6EA8">
        <w:rPr>
          <w:rStyle w:val="CommentReference"/>
        </w:rPr>
        <w:commentReference w:id="41"/>
      </w:r>
      <w:r w:rsidRPr="48106101">
        <w:rPr>
          <w:rFonts w:ascii="Times New Roman" w:eastAsia="Times New Roman" w:hAnsi="Times New Roman" w:cs="Times New Roman"/>
          <w:sz w:val="24"/>
          <w:szCs w:val="24"/>
        </w:rPr>
        <w:t xml:space="preserve">. This project opens the door to a wide range of uses in the professional music and signal processing industry. </w:t>
      </w:r>
      <w:r w:rsidRPr="001F6EA8">
        <w:rPr>
          <w:rFonts w:ascii="Times New Roman" w:eastAsia="Times New Roman" w:hAnsi="Times New Roman" w:cs="Times New Roman"/>
          <w:sz w:val="24"/>
          <w:szCs w:val="24"/>
          <w:highlight w:val="yellow"/>
          <w:rPrChange w:id="43" w:author="Short, Kevin" w:date="2020-01-08T00:01:00Z">
            <w:rPr>
              <w:rFonts w:ascii="Times New Roman" w:eastAsia="Times New Roman" w:hAnsi="Times New Roman" w:cs="Times New Roman"/>
              <w:sz w:val="24"/>
              <w:szCs w:val="24"/>
            </w:rPr>
          </w:rPrChange>
        </w:rPr>
        <w:t xml:space="preserve">Small slices of audio information can be classified and mapped to </w:t>
      </w:r>
      <w:commentRangeStart w:id="44"/>
      <w:r w:rsidRPr="001F6EA8">
        <w:rPr>
          <w:rFonts w:ascii="Times New Roman" w:eastAsia="Times New Roman" w:hAnsi="Times New Roman" w:cs="Times New Roman"/>
          <w:sz w:val="24"/>
          <w:szCs w:val="24"/>
          <w:highlight w:val="yellow"/>
          <w:rPrChange w:id="45" w:author="Short, Kevin" w:date="2020-01-08T00:01:00Z">
            <w:rPr>
              <w:rFonts w:ascii="Times New Roman" w:eastAsia="Times New Roman" w:hAnsi="Times New Roman" w:cs="Times New Roman"/>
              <w:sz w:val="24"/>
              <w:szCs w:val="24"/>
            </w:rPr>
          </w:rPrChange>
        </w:rPr>
        <w:t>know</w:t>
      </w:r>
      <w:ins w:id="46" w:author="Short, Kevin" w:date="2020-01-08T00:01:00Z">
        <w:r w:rsidR="001F6EA8">
          <w:rPr>
            <w:rFonts w:ascii="Times New Roman" w:eastAsia="Times New Roman" w:hAnsi="Times New Roman" w:cs="Times New Roman"/>
            <w:sz w:val="24"/>
            <w:szCs w:val="24"/>
            <w:highlight w:val="yellow"/>
          </w:rPr>
          <w:t>n</w:t>
        </w:r>
        <w:commentRangeEnd w:id="44"/>
        <w:r w:rsidR="001F6EA8">
          <w:rPr>
            <w:rStyle w:val="CommentReference"/>
          </w:rPr>
          <w:commentReference w:id="44"/>
        </w:r>
      </w:ins>
      <w:r w:rsidRPr="001F6EA8">
        <w:rPr>
          <w:rFonts w:ascii="Times New Roman" w:eastAsia="Times New Roman" w:hAnsi="Times New Roman" w:cs="Times New Roman"/>
          <w:sz w:val="24"/>
          <w:szCs w:val="24"/>
          <w:highlight w:val="yellow"/>
          <w:rPrChange w:id="47" w:author="Short, Kevin" w:date="2020-01-08T00:01:00Z">
            <w:rPr>
              <w:rFonts w:ascii="Times New Roman" w:eastAsia="Times New Roman" w:hAnsi="Times New Roman" w:cs="Times New Roman"/>
              <w:sz w:val="24"/>
              <w:szCs w:val="24"/>
            </w:rPr>
          </w:rPrChange>
        </w:rPr>
        <w:t xml:space="preserve"> segments of audio</w:t>
      </w:r>
      <w:r w:rsidRPr="48106101">
        <w:rPr>
          <w:rFonts w:ascii="Times New Roman" w:eastAsia="Times New Roman" w:hAnsi="Times New Roman" w:cs="Times New Roman"/>
          <w:sz w:val="24"/>
          <w:szCs w:val="24"/>
        </w:rPr>
        <w:t xml:space="preserve">. In the future, related and modified algorithms could be used for electric circuit signal processing, human voice recognition, professional audio editing, and so forth. </w:t>
      </w:r>
    </w:p>
    <w:p w14:paraId="37561AAB" w14:textId="77777777" w:rsidR="005478D7" w:rsidRDefault="48106101">
      <w:pPr>
        <w:spacing w:line="480" w:lineRule="auto"/>
        <w:ind w:firstLine="720"/>
        <w:rPr>
          <w:rFonts w:ascii="Times New Roman" w:eastAsia="Times New Roman" w:hAnsi="Times New Roman" w:cs="Times New Roman"/>
          <w:sz w:val="24"/>
          <w:szCs w:val="24"/>
        </w:rPr>
        <w:pPrChange w:id="48" w:author="Short, Kevin" w:date="2020-01-07T23:48:00Z">
          <w:pPr>
            <w:ind w:firstLine="720"/>
          </w:pPr>
        </w:pPrChange>
      </w:pPr>
      <w:commentRangeStart w:id="49"/>
      <w:r w:rsidRPr="00B77070">
        <w:rPr>
          <w:rFonts w:ascii="Times New Roman" w:eastAsia="Times New Roman" w:hAnsi="Times New Roman" w:cs="Times New Roman"/>
          <w:sz w:val="24"/>
          <w:szCs w:val="24"/>
          <w:highlight w:val="yellow"/>
          <w:rPrChange w:id="50" w:author="Short, Kevin" w:date="2020-01-08T00:02:00Z">
            <w:rPr>
              <w:rFonts w:ascii="Times New Roman" w:eastAsia="Times New Roman" w:hAnsi="Times New Roman" w:cs="Times New Roman"/>
              <w:sz w:val="24"/>
              <w:szCs w:val="24"/>
            </w:rPr>
          </w:rPrChange>
        </w:rPr>
        <w:t>In</w:t>
      </w:r>
      <w:commentRangeEnd w:id="49"/>
      <w:r w:rsidR="00B77070">
        <w:rPr>
          <w:rStyle w:val="CommentReference"/>
        </w:rPr>
        <w:commentReference w:id="49"/>
      </w:r>
      <w:r w:rsidRPr="00B77070">
        <w:rPr>
          <w:rFonts w:ascii="Times New Roman" w:eastAsia="Times New Roman" w:hAnsi="Times New Roman" w:cs="Times New Roman"/>
          <w:sz w:val="24"/>
          <w:szCs w:val="24"/>
          <w:highlight w:val="yellow"/>
          <w:rPrChange w:id="51" w:author="Short, Kevin" w:date="2020-01-08T00:02:00Z">
            <w:rPr>
              <w:rFonts w:ascii="Times New Roman" w:eastAsia="Times New Roman" w:hAnsi="Times New Roman" w:cs="Times New Roman"/>
              <w:sz w:val="24"/>
              <w:szCs w:val="24"/>
            </w:rPr>
          </w:rPrChange>
        </w:rPr>
        <w:t xml:space="preserve"> that time</w:t>
      </w:r>
      <w:r w:rsidRPr="48106101">
        <w:rPr>
          <w:rFonts w:ascii="Times New Roman" w:eastAsia="Times New Roman" w:hAnsi="Times New Roman" w:cs="Times New Roman"/>
          <w:sz w:val="24"/>
          <w:szCs w:val="24"/>
        </w:rPr>
        <w:t>, I have amalgamated several physical and digital resources under the topics of machine learning, artificial intelligence</w:t>
      </w:r>
      <w:r w:rsidR="005478D7">
        <w:rPr>
          <w:rFonts w:ascii="Times New Roman" w:eastAsia="Times New Roman" w:hAnsi="Times New Roman" w:cs="Times New Roman"/>
          <w:sz w:val="24"/>
          <w:szCs w:val="24"/>
        </w:rPr>
        <w:t>,</w:t>
      </w:r>
      <w:r w:rsidRPr="48106101">
        <w:rPr>
          <w:rFonts w:ascii="Times New Roman" w:eastAsia="Times New Roman" w:hAnsi="Times New Roman" w:cs="Times New Roman"/>
          <w:sz w:val="24"/>
          <w:szCs w:val="24"/>
        </w:rPr>
        <w:t xml:space="preserve"> and neural networks. Additionally, I have begun the construction of a digital library of audio wave forms to serve as a train</w:t>
      </w:r>
      <w:r w:rsidR="005478D7">
        <w:rPr>
          <w:rFonts w:ascii="Times New Roman" w:eastAsia="Times New Roman" w:hAnsi="Times New Roman" w:cs="Times New Roman"/>
          <w:sz w:val="24"/>
          <w:szCs w:val="24"/>
        </w:rPr>
        <w:t>ing</w:t>
      </w:r>
      <w:r w:rsidRPr="48106101">
        <w:rPr>
          <w:rFonts w:ascii="Times New Roman" w:eastAsia="Times New Roman" w:hAnsi="Times New Roman" w:cs="Times New Roman"/>
          <w:sz w:val="24"/>
          <w:szCs w:val="24"/>
        </w:rPr>
        <w:t xml:space="preserve"> dataset. I similarly have a collection of generated waveforms provided by Dr. Short </w:t>
      </w:r>
      <w:r w:rsidR="005478D7">
        <w:rPr>
          <w:rFonts w:ascii="Times New Roman" w:eastAsia="Times New Roman" w:hAnsi="Times New Roman" w:cs="Times New Roman"/>
          <w:sz w:val="24"/>
          <w:szCs w:val="24"/>
        </w:rPr>
        <w:t>to serve as a testing data set</w:t>
      </w:r>
      <w:r w:rsidRPr="48106101">
        <w:rPr>
          <w:rFonts w:ascii="Times New Roman" w:eastAsia="Times New Roman" w:hAnsi="Times New Roman" w:cs="Times New Roman"/>
          <w:sz w:val="24"/>
          <w:szCs w:val="24"/>
        </w:rPr>
        <w:t xml:space="preserve">. </w:t>
      </w:r>
    </w:p>
    <w:p w14:paraId="7156FE02" w14:textId="63AE789D" w:rsidR="71D9DE20" w:rsidRDefault="48106101">
      <w:pPr>
        <w:spacing w:line="480" w:lineRule="auto"/>
        <w:ind w:firstLine="720"/>
        <w:rPr>
          <w:rFonts w:ascii="Times New Roman" w:eastAsia="Times New Roman" w:hAnsi="Times New Roman" w:cs="Times New Roman"/>
          <w:sz w:val="24"/>
          <w:szCs w:val="24"/>
        </w:rPr>
        <w:pPrChange w:id="52" w:author="Short, Kevin" w:date="2020-01-07T23:48:00Z">
          <w:pPr>
            <w:ind w:firstLine="720"/>
          </w:pPr>
        </w:pPrChange>
      </w:pPr>
      <w:r w:rsidRPr="48106101">
        <w:rPr>
          <w:rFonts w:ascii="Times New Roman" w:eastAsia="Times New Roman" w:hAnsi="Times New Roman" w:cs="Times New Roman"/>
          <w:sz w:val="24"/>
          <w:szCs w:val="24"/>
        </w:rPr>
        <w:t xml:space="preserve">Work will be constructed around an 8 to </w:t>
      </w:r>
      <w:proofErr w:type="gramStart"/>
      <w:r w:rsidRPr="48106101">
        <w:rPr>
          <w:rFonts w:ascii="Times New Roman" w:eastAsia="Times New Roman" w:hAnsi="Times New Roman" w:cs="Times New Roman"/>
          <w:sz w:val="24"/>
          <w:szCs w:val="24"/>
        </w:rPr>
        <w:t>12 hour</w:t>
      </w:r>
      <w:proofErr w:type="gramEnd"/>
      <w:r w:rsidRPr="48106101">
        <w:rPr>
          <w:rFonts w:ascii="Times New Roman" w:eastAsia="Times New Roman" w:hAnsi="Times New Roman" w:cs="Times New Roman"/>
          <w:sz w:val="24"/>
          <w:szCs w:val="24"/>
        </w:rPr>
        <w:t xml:space="preserve"> work week schedule. By the end of Spring 2020 I will have constructed the first draft of the program that can read though several categories of musical instruments and classify an arbitrary waveform into one or more of those </w:t>
      </w:r>
      <w:r w:rsidRPr="48106101">
        <w:rPr>
          <w:rFonts w:ascii="Times New Roman" w:eastAsia="Times New Roman" w:hAnsi="Times New Roman" w:cs="Times New Roman"/>
          <w:sz w:val="24"/>
          <w:szCs w:val="24"/>
        </w:rPr>
        <w:lastRenderedPageBreak/>
        <w:t>categories. The results of this project will be summarized and likely be presented at the Spring 2020 URC and/or for a peer review colloquium.</w:t>
      </w:r>
    </w:p>
    <w:p w14:paraId="1AD20CAF" w14:textId="657FC901" w:rsidR="5FBB59CF" w:rsidRDefault="5FBB59CF">
      <w:pPr>
        <w:spacing w:line="480" w:lineRule="auto"/>
        <w:ind w:firstLine="720"/>
        <w:rPr>
          <w:rFonts w:ascii="Times New Roman" w:eastAsia="Times New Roman" w:hAnsi="Times New Roman" w:cs="Times New Roman"/>
          <w:sz w:val="24"/>
          <w:szCs w:val="24"/>
        </w:rPr>
        <w:pPrChange w:id="53" w:author="Short, Kevin" w:date="2020-01-07T23:48:00Z">
          <w:pPr>
            <w:ind w:firstLine="720"/>
          </w:pPr>
        </w:pPrChange>
      </w:pPr>
    </w:p>
    <w:p w14:paraId="1DFE297B" w14:textId="4AD1BECC" w:rsidR="5FBB59CF" w:rsidRDefault="48106101">
      <w:pPr>
        <w:spacing w:line="480" w:lineRule="auto"/>
        <w:ind w:firstLine="720"/>
        <w:rPr>
          <w:rFonts w:ascii="Times New Roman" w:eastAsia="Times New Roman" w:hAnsi="Times New Roman" w:cs="Times New Roman"/>
          <w:sz w:val="24"/>
          <w:szCs w:val="24"/>
        </w:rPr>
        <w:pPrChange w:id="54" w:author="Short, Kevin" w:date="2020-01-07T23:48:00Z">
          <w:pPr>
            <w:ind w:firstLine="720"/>
          </w:pPr>
        </w:pPrChange>
      </w:pPr>
      <w:r w:rsidRPr="48106101">
        <w:rPr>
          <w:rFonts w:ascii="Times New Roman" w:eastAsia="Times New Roman" w:hAnsi="Times New Roman" w:cs="Times New Roman"/>
          <w:i/>
          <w:iCs/>
          <w:sz w:val="24"/>
          <w:szCs w:val="24"/>
        </w:rPr>
        <w:t>[To include]</w:t>
      </w:r>
    </w:p>
    <w:p w14:paraId="1D633331" w14:textId="72962582" w:rsidR="5FBB59CF" w:rsidRDefault="48106101">
      <w:pPr>
        <w:spacing w:line="480" w:lineRule="auto"/>
        <w:ind w:left="720" w:firstLine="720"/>
        <w:rPr>
          <w:rFonts w:ascii="Times New Roman" w:eastAsia="Times New Roman" w:hAnsi="Times New Roman" w:cs="Times New Roman"/>
          <w:i/>
          <w:iCs/>
          <w:sz w:val="24"/>
          <w:szCs w:val="24"/>
        </w:rPr>
        <w:pPrChange w:id="55" w:author="Short, Kevin" w:date="2020-01-07T23:48:00Z">
          <w:pPr>
            <w:ind w:left="720" w:firstLine="720"/>
          </w:pPr>
        </w:pPrChange>
      </w:pPr>
      <w:r w:rsidRPr="48106101">
        <w:rPr>
          <w:rFonts w:ascii="Times New Roman" w:eastAsia="Times New Roman" w:hAnsi="Times New Roman" w:cs="Times New Roman"/>
          <w:i/>
          <w:iCs/>
          <w:sz w:val="24"/>
          <w:szCs w:val="24"/>
        </w:rPr>
        <w:t>Sentence or two on chaos?</w:t>
      </w:r>
    </w:p>
    <w:p w14:paraId="4519347E" w14:textId="1F00B472" w:rsidR="5FBB59CF" w:rsidRDefault="48106101">
      <w:pPr>
        <w:spacing w:line="480" w:lineRule="auto"/>
        <w:ind w:left="720" w:firstLine="720"/>
        <w:rPr>
          <w:rFonts w:ascii="Times New Roman" w:eastAsia="Times New Roman" w:hAnsi="Times New Roman" w:cs="Times New Roman"/>
          <w:i/>
          <w:iCs/>
          <w:sz w:val="24"/>
          <w:szCs w:val="24"/>
        </w:rPr>
        <w:pPrChange w:id="56" w:author="Short, Kevin" w:date="2020-01-07T23:48:00Z">
          <w:pPr>
            <w:ind w:left="720" w:firstLine="720"/>
          </w:pPr>
        </w:pPrChange>
      </w:pPr>
      <w:r w:rsidRPr="48106101">
        <w:rPr>
          <w:rFonts w:ascii="Times New Roman" w:eastAsia="Times New Roman" w:hAnsi="Times New Roman" w:cs="Times New Roman"/>
          <w:i/>
          <w:iCs/>
          <w:sz w:val="24"/>
          <w:szCs w:val="24"/>
        </w:rPr>
        <w:t>Method of attack?</w:t>
      </w:r>
    </w:p>
    <w:p w14:paraId="0479A390" w14:textId="1F35B58B" w:rsidR="5FBB59CF" w:rsidRDefault="48106101">
      <w:pPr>
        <w:spacing w:line="480" w:lineRule="auto"/>
        <w:ind w:left="720" w:firstLine="720"/>
        <w:rPr>
          <w:rFonts w:ascii="Times New Roman" w:eastAsia="Times New Roman" w:hAnsi="Times New Roman" w:cs="Times New Roman"/>
          <w:i/>
          <w:iCs/>
          <w:sz w:val="24"/>
          <w:szCs w:val="24"/>
        </w:rPr>
        <w:pPrChange w:id="57" w:author="Short, Kevin" w:date="2020-01-07T23:48:00Z">
          <w:pPr>
            <w:ind w:left="720" w:firstLine="720"/>
          </w:pPr>
        </w:pPrChange>
      </w:pPr>
      <w:r w:rsidRPr="48106101">
        <w:rPr>
          <w:rFonts w:ascii="Times New Roman" w:eastAsia="Times New Roman" w:hAnsi="Times New Roman" w:cs="Times New Roman"/>
          <w:i/>
          <w:iCs/>
          <w:sz w:val="24"/>
          <w:szCs w:val="24"/>
        </w:rPr>
        <w:t>Single Final Output product?</w:t>
      </w:r>
    </w:p>
    <w:sectPr w:rsidR="5FBB59C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hort, Kevin" w:date="2020-01-07T23:42:00Z" w:initials="SK">
    <w:p w14:paraId="64E60858" w14:textId="60CE847D" w:rsidR="00D06E53" w:rsidRDefault="00D06E53">
      <w:pPr>
        <w:pStyle w:val="CommentText"/>
      </w:pPr>
      <w:r>
        <w:rPr>
          <w:rStyle w:val="CommentReference"/>
        </w:rPr>
        <w:annotationRef/>
      </w:r>
      <w:r>
        <w:t>Maybe just say… Humans experience these instruments…</w:t>
      </w:r>
    </w:p>
  </w:comment>
  <w:comment w:id="4" w:author="Short, Kevin" w:date="2020-01-07T23:43:00Z" w:initials="SK">
    <w:p w14:paraId="6DBDA83B" w14:textId="79BEEC23" w:rsidR="00D06E53" w:rsidRDefault="00D06E53">
      <w:pPr>
        <w:pStyle w:val="CommentText"/>
      </w:pPr>
      <w:r>
        <w:rPr>
          <w:rStyle w:val="CommentReference"/>
        </w:rPr>
        <w:annotationRef/>
      </w:r>
      <w:r>
        <w:t>Perhaps mention generating signals mathematically, through modeling, chaotic signal generation, etc.</w:t>
      </w:r>
    </w:p>
  </w:comment>
  <w:comment w:id="6" w:author="Short, Kevin" w:date="2020-01-07T23:45:00Z" w:initials="SK">
    <w:p w14:paraId="2C760662" w14:textId="1E831A3B" w:rsidR="00D06E53" w:rsidRDefault="00D06E53">
      <w:pPr>
        <w:pStyle w:val="CommentText"/>
      </w:pPr>
      <w:r>
        <w:rPr>
          <w:rStyle w:val="CommentReference"/>
        </w:rPr>
        <w:annotationRef/>
      </w:r>
      <w:r>
        <w:t xml:space="preserve">Not </w:t>
      </w:r>
      <w:proofErr w:type="gramStart"/>
      <w:r>
        <w:t>really random</w:t>
      </w:r>
      <w:proofErr w:type="gramEnd"/>
      <w:r>
        <w:t xml:space="preserve">…  seems like you are using “random” in a common and current colloquial way that is </w:t>
      </w:r>
      <w:proofErr w:type="gramStart"/>
      <w:r>
        <w:t>actually incorrect</w:t>
      </w:r>
      <w:proofErr w:type="gramEnd"/>
      <w:r>
        <w:t xml:space="preserve"> technically, so be careful here.</w:t>
      </w:r>
    </w:p>
  </w:comment>
  <w:comment w:id="9" w:author="Short, Kevin" w:date="2020-01-07T23:46:00Z" w:initials="SK">
    <w:p w14:paraId="26921902" w14:textId="722D8A39" w:rsidR="00D06E53" w:rsidRDefault="00D06E53" w:rsidP="00D06E53">
      <w:pPr>
        <w:pStyle w:val="CommentText"/>
        <w:spacing w:line="480" w:lineRule="auto"/>
      </w:pPr>
      <w:r>
        <w:rPr>
          <w:rStyle w:val="CommentReference"/>
        </w:rPr>
        <w:annotationRef/>
      </w:r>
      <w:r>
        <w:t>Don’t’ you mean that when the waveforms are played out of speakers, humans can often classify the sounds easily?  Looking at the waveforms does not help the general public to classify sounds.</w:t>
      </w:r>
    </w:p>
  </w:comment>
  <w:comment w:id="15" w:author="Short, Kevin" w:date="2020-01-07T23:48:00Z" w:initials="SK">
    <w:p w14:paraId="7BEA1005" w14:textId="5A61F28E" w:rsidR="00D06E53" w:rsidRDefault="00D06E53">
      <w:pPr>
        <w:pStyle w:val="CommentText"/>
      </w:pPr>
      <w:r>
        <w:rPr>
          <w:rStyle w:val="CommentReference"/>
        </w:rPr>
        <w:annotationRef/>
      </w:r>
      <w:r>
        <w:t xml:space="preserve">Reword, I think.  Isn’t your point really that it is hard for computers to classify things that the human brain can do trivially?  So, the crux of the problem is not about the digital age, it is about getting computers to get closer to human reasoning.  Then you can add a summary line saying that in the digital age, with data collection and ASR, </w:t>
      </w:r>
      <w:proofErr w:type="spellStart"/>
      <w:proofErr w:type="gramStart"/>
      <w:r>
        <w:t>etc.,getting</w:t>
      </w:r>
      <w:proofErr w:type="spellEnd"/>
      <w:proofErr w:type="gramEnd"/>
      <w:r>
        <w:t xml:space="preserve"> computers to do better recognition is important.</w:t>
      </w:r>
    </w:p>
  </w:comment>
  <w:comment w:id="17" w:author="Short, Kevin" w:date="2020-01-07T23:51:00Z" w:initials="SK">
    <w:p w14:paraId="798156F9" w14:textId="1DE1C176" w:rsidR="001E434F" w:rsidRDefault="001E434F">
      <w:pPr>
        <w:pStyle w:val="CommentText"/>
      </w:pPr>
      <w:r>
        <w:rPr>
          <w:rStyle w:val="CommentReference"/>
        </w:rPr>
        <w:annotationRef/>
      </w:r>
      <w:r>
        <w:t xml:space="preserve">I think you need to answer the </w:t>
      </w:r>
      <w:r w:rsidR="003F6EFA">
        <w:t>“Why?” question first.  You might talk about how machine learning success id usually driven by the quality and applicability of the features that are derived, and for your project you are going to investigate how signal processing can help derive features that should help in classification, and you hope that by understanding the physical course of the features, you will be able to improve the classification algorithm (and not just say, “We need more training data.”)</w:t>
      </w:r>
    </w:p>
  </w:comment>
  <w:comment w:id="24" w:author="Short, Kevin" w:date="2020-01-07T23:57:00Z" w:initials="SK">
    <w:p w14:paraId="4514B6DE" w14:textId="5E3F22F7" w:rsidR="001F6EA8" w:rsidRDefault="001F6EA8">
      <w:pPr>
        <w:pStyle w:val="CommentText"/>
      </w:pPr>
      <w:r>
        <w:rPr>
          <w:rStyle w:val="CommentReference"/>
        </w:rPr>
        <w:annotationRef/>
      </w:r>
      <w:r>
        <w:t>Doesn’t this presume that it will work perfectly?  Perhaps you should state this as a goal?</w:t>
      </w:r>
    </w:p>
  </w:comment>
  <w:comment w:id="37" w:author="Short, Kevin" w:date="2020-01-07T23:59:00Z" w:initials="SK">
    <w:p w14:paraId="66CE52E6" w14:textId="09A8AE80" w:rsidR="001F6EA8" w:rsidRDefault="001F6EA8">
      <w:pPr>
        <w:pStyle w:val="CommentText"/>
      </w:pPr>
      <w:r>
        <w:rPr>
          <w:rStyle w:val="CommentReference"/>
        </w:rPr>
        <w:annotationRef/>
      </w:r>
      <w:r>
        <w:t>How about saying something like… An analysis of the validity (and performance?) of the machine learning approach</w:t>
      </w:r>
    </w:p>
  </w:comment>
  <w:comment w:id="41" w:author="Short, Kevin" w:date="2020-01-08T00:00:00Z" w:initials="SK">
    <w:p w14:paraId="273B0C70" w14:textId="0F3F94ED" w:rsidR="001F6EA8" w:rsidRDefault="001F6EA8">
      <w:pPr>
        <w:pStyle w:val="CommentText"/>
      </w:pPr>
      <w:r>
        <w:rPr>
          <w:rStyle w:val="CommentReference"/>
        </w:rPr>
        <w:annotationRef/>
      </w:r>
      <w:r>
        <w:t xml:space="preserve">Too broad a statement… it’s a </w:t>
      </w:r>
      <w:proofErr w:type="gramStart"/>
      <w:r>
        <w:t>really big</w:t>
      </w:r>
      <w:proofErr w:type="gramEnd"/>
      <w:r>
        <w:t xml:space="preserve"> field.</w:t>
      </w:r>
    </w:p>
  </w:comment>
  <w:comment w:id="44" w:author="Short, Kevin" w:date="2020-01-08T00:01:00Z" w:initials="SK">
    <w:p w14:paraId="7BA6698D" w14:textId="4BA06290" w:rsidR="001F6EA8" w:rsidRDefault="001F6EA8">
      <w:pPr>
        <w:pStyle w:val="CommentText"/>
      </w:pPr>
      <w:r>
        <w:rPr>
          <w:rStyle w:val="CommentReference"/>
        </w:rPr>
        <w:annotationRef/>
      </w:r>
      <w:r>
        <w:t>This sentence does not seem to belong here.</w:t>
      </w:r>
    </w:p>
  </w:comment>
  <w:comment w:id="49" w:author="Short, Kevin" w:date="2020-01-08T00:02:00Z" w:initials="SK">
    <w:p w14:paraId="4E8D6BBD" w14:textId="1E71F859" w:rsidR="00B77070" w:rsidRDefault="00B77070">
      <w:pPr>
        <w:pStyle w:val="CommentText"/>
      </w:pPr>
      <w:r>
        <w:rPr>
          <w:rStyle w:val="CommentReference"/>
        </w:rPr>
        <w:annotationRef/>
      </w:r>
      <w:r>
        <w:t xml:space="preserve">What time?  Do you mean, “In the last </w:t>
      </w:r>
      <w:proofErr w:type="gramStart"/>
      <w:r>
        <w:t>semester,…</w:t>
      </w:r>
      <w:proofErr w:type="gramEnd"/>
      <w:r>
        <w:t>”?  Try to write this more plainly; say what your resources are and how they will be used in your project.  You have a library of instrument sounds from Iowa; you have downloaded a repo of a classifier,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E60858" w15:done="0"/>
  <w15:commentEx w15:paraId="6DBDA83B" w15:done="0"/>
  <w15:commentEx w15:paraId="2C760662" w15:done="0"/>
  <w15:commentEx w15:paraId="26921902" w15:done="0"/>
  <w15:commentEx w15:paraId="7BEA1005" w15:done="0"/>
  <w15:commentEx w15:paraId="798156F9" w15:done="0"/>
  <w15:commentEx w15:paraId="4514B6DE" w15:done="0"/>
  <w15:commentEx w15:paraId="66CE52E6" w15:done="0"/>
  <w15:commentEx w15:paraId="273B0C70" w15:done="0"/>
  <w15:commentEx w15:paraId="7BA6698D" w15:done="0"/>
  <w15:commentEx w15:paraId="4E8D6B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E60858" w16cid:durableId="21BF95CF"/>
  <w16cid:commentId w16cid:paraId="6DBDA83B" w16cid:durableId="21BF9604"/>
  <w16cid:commentId w16cid:paraId="2C760662" w16cid:durableId="21BF9684"/>
  <w16cid:commentId w16cid:paraId="26921902" w16cid:durableId="21BF96CD"/>
  <w16cid:commentId w16cid:paraId="7BEA1005" w16cid:durableId="21BF975A"/>
  <w16cid:commentId w16cid:paraId="798156F9" w16cid:durableId="21BF980A"/>
  <w16cid:commentId w16cid:paraId="4514B6DE" w16cid:durableId="21BF9952"/>
  <w16cid:commentId w16cid:paraId="66CE52E6" w16cid:durableId="21BF99DA"/>
  <w16cid:commentId w16cid:paraId="273B0C70" w16cid:durableId="21BF9A31"/>
  <w16cid:commentId w16cid:paraId="7BA6698D" w16cid:durableId="21BF9A68"/>
  <w16cid:commentId w16cid:paraId="4E8D6BBD" w16cid:durableId="21BF9A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6BE71" w14:textId="77777777" w:rsidR="00D2303B" w:rsidRDefault="00D2303B">
      <w:pPr>
        <w:spacing w:after="0" w:line="240" w:lineRule="auto"/>
      </w:pPr>
      <w:r>
        <w:separator/>
      </w:r>
    </w:p>
  </w:endnote>
  <w:endnote w:type="continuationSeparator" w:id="0">
    <w:p w14:paraId="273368BF" w14:textId="77777777" w:rsidR="00D2303B" w:rsidRDefault="00D23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1D9DE20" w14:paraId="3E96A3D8" w14:textId="77777777" w:rsidTr="71D9DE20">
      <w:tc>
        <w:tcPr>
          <w:tcW w:w="3120" w:type="dxa"/>
        </w:tcPr>
        <w:p w14:paraId="3F956923" w14:textId="1E95F13F" w:rsidR="71D9DE20" w:rsidRDefault="71D9DE20" w:rsidP="71D9DE20">
          <w:pPr>
            <w:pStyle w:val="Header"/>
            <w:ind w:left="-115"/>
          </w:pPr>
        </w:p>
      </w:tc>
      <w:tc>
        <w:tcPr>
          <w:tcW w:w="3120" w:type="dxa"/>
        </w:tcPr>
        <w:p w14:paraId="64C7C29C" w14:textId="26EA76EB" w:rsidR="71D9DE20" w:rsidRDefault="71D9DE20" w:rsidP="71D9DE20">
          <w:pPr>
            <w:pStyle w:val="Header"/>
            <w:jc w:val="center"/>
          </w:pPr>
        </w:p>
      </w:tc>
      <w:tc>
        <w:tcPr>
          <w:tcW w:w="3120" w:type="dxa"/>
        </w:tcPr>
        <w:p w14:paraId="6CA5A8A8" w14:textId="1CEE37DC" w:rsidR="71D9DE20" w:rsidRDefault="71D9DE20" w:rsidP="71D9DE20">
          <w:pPr>
            <w:pStyle w:val="Header"/>
            <w:ind w:right="-115"/>
            <w:jc w:val="right"/>
          </w:pPr>
        </w:p>
      </w:tc>
    </w:tr>
  </w:tbl>
  <w:p w14:paraId="2F02F99E" w14:textId="3559DDCD" w:rsidR="71D9DE20" w:rsidRDefault="71D9DE20" w:rsidP="71D9D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29546" w14:textId="77777777" w:rsidR="00D2303B" w:rsidRDefault="00D2303B">
      <w:pPr>
        <w:spacing w:after="0" w:line="240" w:lineRule="auto"/>
      </w:pPr>
      <w:r>
        <w:separator/>
      </w:r>
    </w:p>
  </w:footnote>
  <w:footnote w:type="continuationSeparator" w:id="0">
    <w:p w14:paraId="71052738" w14:textId="77777777" w:rsidR="00D2303B" w:rsidRDefault="00D23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90"/>
      <w:gridCol w:w="2850"/>
      <w:gridCol w:w="3120"/>
    </w:tblGrid>
    <w:tr w:rsidR="71D9DE20" w14:paraId="23AE308A" w14:textId="77777777" w:rsidTr="71D9DE20">
      <w:tc>
        <w:tcPr>
          <w:tcW w:w="3390" w:type="dxa"/>
        </w:tcPr>
        <w:p w14:paraId="0E924CB6" w14:textId="7C0DF6B7" w:rsidR="71D9DE20" w:rsidRDefault="71D9DE20">
          <w:r w:rsidRPr="71D9DE20">
            <w:rPr>
              <w:rFonts w:ascii="Times New Roman" w:eastAsia="Times New Roman" w:hAnsi="Times New Roman" w:cs="Times New Roman"/>
              <w:sz w:val="24"/>
              <w:szCs w:val="24"/>
            </w:rPr>
            <w:t>Landon Buell</w:t>
          </w:r>
        </w:p>
        <w:p w14:paraId="3AD83973" w14:textId="40B31499" w:rsidR="71D9DE20" w:rsidRDefault="71D9DE20" w:rsidP="71D9DE20">
          <w:pPr>
            <w:rPr>
              <w:rFonts w:ascii="Times New Roman" w:eastAsia="Times New Roman" w:hAnsi="Times New Roman" w:cs="Times New Roman"/>
              <w:sz w:val="24"/>
              <w:szCs w:val="24"/>
            </w:rPr>
          </w:pPr>
          <w:r w:rsidRPr="71D9DE20">
            <w:rPr>
              <w:rFonts w:ascii="Times New Roman" w:eastAsia="Times New Roman" w:hAnsi="Times New Roman" w:cs="Times New Roman"/>
              <w:sz w:val="24"/>
              <w:szCs w:val="24"/>
            </w:rPr>
            <w:t>Kevin Short</w:t>
          </w:r>
        </w:p>
        <w:p w14:paraId="716A7DDE" w14:textId="2E50AF95" w:rsidR="71D9DE20" w:rsidRDefault="71D9DE20" w:rsidP="71D9DE20">
          <w:pPr>
            <w:rPr>
              <w:rFonts w:ascii="Times New Roman" w:eastAsia="Times New Roman" w:hAnsi="Times New Roman" w:cs="Times New Roman"/>
              <w:sz w:val="24"/>
              <w:szCs w:val="24"/>
            </w:rPr>
          </w:pPr>
          <w:r w:rsidRPr="71D9DE20">
            <w:rPr>
              <w:rFonts w:ascii="Times New Roman" w:eastAsia="Times New Roman" w:hAnsi="Times New Roman" w:cs="Times New Roman"/>
              <w:sz w:val="24"/>
              <w:szCs w:val="24"/>
            </w:rPr>
            <w:t>Topic Proposal for Physics 79</w:t>
          </w:r>
          <w:r w:rsidR="007138EB">
            <w:rPr>
              <w:rFonts w:ascii="Times New Roman" w:eastAsia="Times New Roman" w:hAnsi="Times New Roman" w:cs="Times New Roman"/>
              <w:sz w:val="24"/>
              <w:szCs w:val="24"/>
            </w:rPr>
            <w:t>9</w:t>
          </w:r>
        </w:p>
        <w:p w14:paraId="6EB09CB4" w14:textId="357E62ED" w:rsidR="007138EB" w:rsidRDefault="71D9DE20" w:rsidP="71D9DE20">
          <w:pPr>
            <w:rPr>
              <w:rFonts w:ascii="Times New Roman" w:eastAsia="Times New Roman" w:hAnsi="Times New Roman" w:cs="Times New Roman"/>
              <w:sz w:val="24"/>
              <w:szCs w:val="24"/>
            </w:rPr>
          </w:pPr>
          <w:r w:rsidRPr="71D9DE20">
            <w:rPr>
              <w:rFonts w:ascii="Times New Roman" w:eastAsia="Times New Roman" w:hAnsi="Times New Roman" w:cs="Times New Roman"/>
              <w:sz w:val="24"/>
              <w:szCs w:val="24"/>
            </w:rPr>
            <w:t>12 November 2019</w:t>
          </w:r>
        </w:p>
      </w:tc>
      <w:tc>
        <w:tcPr>
          <w:tcW w:w="2850" w:type="dxa"/>
        </w:tcPr>
        <w:p w14:paraId="6B08E461" w14:textId="0DC9054C" w:rsidR="71D9DE20" w:rsidRDefault="71D9DE20" w:rsidP="71D9DE20">
          <w:pPr>
            <w:pStyle w:val="Header"/>
            <w:jc w:val="center"/>
          </w:pPr>
        </w:p>
      </w:tc>
      <w:tc>
        <w:tcPr>
          <w:tcW w:w="3120" w:type="dxa"/>
        </w:tcPr>
        <w:p w14:paraId="3840CA2A" w14:textId="204C6671" w:rsidR="71D9DE20" w:rsidRDefault="71D9DE20" w:rsidP="71D9DE20">
          <w:pPr>
            <w:pStyle w:val="Header"/>
            <w:ind w:right="-115"/>
            <w:jc w:val="right"/>
          </w:pPr>
        </w:p>
      </w:tc>
    </w:tr>
  </w:tbl>
  <w:p w14:paraId="7DC1DEBA" w14:textId="00DC3CFC" w:rsidR="71D9DE20" w:rsidRDefault="71D9DE20" w:rsidP="71D9DE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32F56"/>
    <w:multiLevelType w:val="hybridMultilevel"/>
    <w:tmpl w:val="4CFE185C"/>
    <w:lvl w:ilvl="0" w:tplc="C68A5A34">
      <w:start w:val="1"/>
      <w:numFmt w:val="decimal"/>
      <w:lvlText w:val="%1."/>
      <w:lvlJc w:val="left"/>
      <w:pPr>
        <w:ind w:left="720" w:hanging="360"/>
      </w:pPr>
    </w:lvl>
    <w:lvl w:ilvl="1" w:tplc="D4D47282">
      <w:start w:val="1"/>
      <w:numFmt w:val="decimal"/>
      <w:lvlText w:val="%2."/>
      <w:lvlJc w:val="left"/>
      <w:pPr>
        <w:ind w:left="1440" w:hanging="360"/>
      </w:pPr>
    </w:lvl>
    <w:lvl w:ilvl="2" w:tplc="536E27B2">
      <w:start w:val="1"/>
      <w:numFmt w:val="lowerRoman"/>
      <w:lvlText w:val="%3."/>
      <w:lvlJc w:val="right"/>
      <w:pPr>
        <w:ind w:left="2160" w:hanging="180"/>
      </w:pPr>
    </w:lvl>
    <w:lvl w:ilvl="3" w:tplc="1EC49EC8">
      <w:start w:val="1"/>
      <w:numFmt w:val="decimal"/>
      <w:lvlText w:val="%4."/>
      <w:lvlJc w:val="left"/>
      <w:pPr>
        <w:ind w:left="2880" w:hanging="360"/>
      </w:pPr>
    </w:lvl>
    <w:lvl w:ilvl="4" w:tplc="0B96C824">
      <w:start w:val="1"/>
      <w:numFmt w:val="lowerLetter"/>
      <w:lvlText w:val="%5."/>
      <w:lvlJc w:val="left"/>
      <w:pPr>
        <w:ind w:left="3600" w:hanging="360"/>
      </w:pPr>
    </w:lvl>
    <w:lvl w:ilvl="5" w:tplc="89E6B188">
      <w:start w:val="1"/>
      <w:numFmt w:val="lowerRoman"/>
      <w:lvlText w:val="%6."/>
      <w:lvlJc w:val="right"/>
      <w:pPr>
        <w:ind w:left="4320" w:hanging="180"/>
      </w:pPr>
    </w:lvl>
    <w:lvl w:ilvl="6" w:tplc="56B848CA">
      <w:start w:val="1"/>
      <w:numFmt w:val="decimal"/>
      <w:lvlText w:val="%7."/>
      <w:lvlJc w:val="left"/>
      <w:pPr>
        <w:ind w:left="5040" w:hanging="360"/>
      </w:pPr>
    </w:lvl>
    <w:lvl w:ilvl="7" w:tplc="CE24D7F4">
      <w:start w:val="1"/>
      <w:numFmt w:val="lowerLetter"/>
      <w:lvlText w:val="%8."/>
      <w:lvlJc w:val="left"/>
      <w:pPr>
        <w:ind w:left="5760" w:hanging="360"/>
      </w:pPr>
    </w:lvl>
    <w:lvl w:ilvl="8" w:tplc="24369D1C">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ort, Kevin">
    <w15:presenceInfo w15:providerId="None" w15:userId="Short, Ke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443FF3"/>
    <w:rsid w:val="001E434F"/>
    <w:rsid w:val="001F0F5C"/>
    <w:rsid w:val="001F6EA8"/>
    <w:rsid w:val="003F6EFA"/>
    <w:rsid w:val="00437327"/>
    <w:rsid w:val="004A75C6"/>
    <w:rsid w:val="005478D7"/>
    <w:rsid w:val="007074DB"/>
    <w:rsid w:val="007138EB"/>
    <w:rsid w:val="00924491"/>
    <w:rsid w:val="00B77070"/>
    <w:rsid w:val="00D06E53"/>
    <w:rsid w:val="00D2303B"/>
    <w:rsid w:val="00D81B99"/>
    <w:rsid w:val="30443FF3"/>
    <w:rsid w:val="48106101"/>
    <w:rsid w:val="5FBB59CF"/>
    <w:rsid w:val="71D9D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3FF3"/>
  <w15:chartTrackingRefBased/>
  <w15:docId w15:val="{DDD66EBF-128D-4DD7-8817-813A7ED5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D06E53"/>
    <w:rPr>
      <w:sz w:val="16"/>
      <w:szCs w:val="16"/>
    </w:rPr>
  </w:style>
  <w:style w:type="paragraph" w:styleId="CommentText">
    <w:name w:val="annotation text"/>
    <w:basedOn w:val="Normal"/>
    <w:link w:val="CommentTextChar"/>
    <w:uiPriority w:val="99"/>
    <w:semiHidden/>
    <w:unhideWhenUsed/>
    <w:rsid w:val="00D06E53"/>
    <w:pPr>
      <w:spacing w:line="240" w:lineRule="auto"/>
    </w:pPr>
    <w:rPr>
      <w:sz w:val="20"/>
      <w:szCs w:val="20"/>
    </w:rPr>
  </w:style>
  <w:style w:type="character" w:customStyle="1" w:styleId="CommentTextChar">
    <w:name w:val="Comment Text Char"/>
    <w:basedOn w:val="DefaultParagraphFont"/>
    <w:link w:val="CommentText"/>
    <w:uiPriority w:val="99"/>
    <w:semiHidden/>
    <w:rsid w:val="00D06E53"/>
    <w:rPr>
      <w:sz w:val="20"/>
      <w:szCs w:val="20"/>
    </w:rPr>
  </w:style>
  <w:style w:type="paragraph" w:styleId="CommentSubject">
    <w:name w:val="annotation subject"/>
    <w:basedOn w:val="CommentText"/>
    <w:next w:val="CommentText"/>
    <w:link w:val="CommentSubjectChar"/>
    <w:uiPriority w:val="99"/>
    <w:semiHidden/>
    <w:unhideWhenUsed/>
    <w:rsid w:val="00D06E53"/>
    <w:rPr>
      <w:b/>
      <w:bCs/>
    </w:rPr>
  </w:style>
  <w:style w:type="character" w:customStyle="1" w:styleId="CommentSubjectChar">
    <w:name w:val="Comment Subject Char"/>
    <w:basedOn w:val="CommentTextChar"/>
    <w:link w:val="CommentSubject"/>
    <w:uiPriority w:val="99"/>
    <w:semiHidden/>
    <w:rsid w:val="00D06E53"/>
    <w:rPr>
      <w:b/>
      <w:bCs/>
      <w:sz w:val="20"/>
      <w:szCs w:val="20"/>
    </w:rPr>
  </w:style>
  <w:style w:type="paragraph" w:styleId="BalloonText">
    <w:name w:val="Balloon Text"/>
    <w:basedOn w:val="Normal"/>
    <w:link w:val="BalloonTextChar"/>
    <w:uiPriority w:val="99"/>
    <w:semiHidden/>
    <w:unhideWhenUsed/>
    <w:rsid w:val="00D06E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E53"/>
    <w:rPr>
      <w:rFonts w:ascii="Segoe UI" w:hAnsi="Segoe UI" w:cs="Segoe UI"/>
      <w:sz w:val="18"/>
      <w:szCs w:val="18"/>
    </w:rPr>
  </w:style>
  <w:style w:type="paragraph" w:styleId="Revision">
    <w:name w:val="Revision"/>
    <w:hidden/>
    <w:uiPriority w:val="99"/>
    <w:semiHidden/>
    <w:rsid w:val="00D81B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Buell, Landon H</dc:creator>
  <cp:keywords/>
  <dc:description/>
  <cp:lastModifiedBy>Buell, Landon H</cp:lastModifiedBy>
  <cp:revision>7</cp:revision>
  <dcterms:created xsi:type="dcterms:W3CDTF">2020-01-08T04:41:00Z</dcterms:created>
  <dcterms:modified xsi:type="dcterms:W3CDTF">2020-01-10T01:58:00Z</dcterms:modified>
</cp:coreProperties>
</file>