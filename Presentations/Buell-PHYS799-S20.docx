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C5FA8" w14:textId="391D1805" w:rsidR="00D73CE5" w:rsidRDefault="00657EEC" w:rsidP="00184ECD">
      <w:pPr>
        <w:spacing w:line="276" w:lineRule="auto"/>
        <w:jc w:val="center"/>
        <w:rPr>
          <w:rFonts w:ascii="Times New Roman" w:hAnsi="Times New Roman" w:cs="Times New Roman"/>
          <w:sz w:val="24"/>
          <w:szCs w:val="24"/>
        </w:rPr>
      </w:pPr>
      <w:r>
        <w:rPr>
          <w:rFonts w:ascii="Times New Roman" w:hAnsi="Times New Roman" w:cs="Times New Roman"/>
          <w:sz w:val="24"/>
          <w:szCs w:val="24"/>
        </w:rPr>
        <w:t>Mapping Chaotically Generated Synthesizers to Real World Instruments with Machine Learning</w:t>
      </w:r>
      <w:r w:rsidR="000E3E4D">
        <w:rPr>
          <w:rFonts w:ascii="Times New Roman" w:hAnsi="Times New Roman" w:cs="Times New Roman"/>
          <w:sz w:val="24"/>
          <w:szCs w:val="24"/>
        </w:rPr>
        <w:t xml:space="preserve"> and Harmonic Analysis</w:t>
      </w:r>
    </w:p>
    <w:p w14:paraId="505D6C62" w14:textId="4420ABA8" w:rsidR="00877AA3" w:rsidRDefault="000E3E4D" w:rsidP="00184ECD">
      <w:pPr>
        <w:spacing w:line="276" w:lineRule="auto"/>
        <w:rPr>
          <w:rFonts w:ascii="Times New Roman" w:hAnsi="Times New Roman" w:cs="Times New Roman"/>
          <w:sz w:val="24"/>
          <w:szCs w:val="24"/>
        </w:rPr>
      </w:pPr>
      <w:r>
        <w:rPr>
          <w:rFonts w:ascii="Times New Roman" w:hAnsi="Times New Roman" w:cs="Times New Roman"/>
          <w:sz w:val="24"/>
          <w:szCs w:val="24"/>
        </w:rPr>
        <w:tab/>
      </w:r>
      <w:r w:rsidR="004F4DA2">
        <w:rPr>
          <w:rFonts w:ascii="Times New Roman" w:hAnsi="Times New Roman" w:cs="Times New Roman"/>
          <w:sz w:val="24"/>
          <w:szCs w:val="24"/>
        </w:rPr>
        <w:t xml:space="preserve">The digital age has changed </w:t>
      </w:r>
      <w:r w:rsidR="00D2392C">
        <w:rPr>
          <w:rFonts w:ascii="Times New Roman" w:hAnsi="Times New Roman" w:cs="Times New Roman"/>
          <w:sz w:val="24"/>
          <w:szCs w:val="24"/>
        </w:rPr>
        <w:t>the world of music dramatically</w:t>
      </w:r>
      <w:r w:rsidR="004F4DA2">
        <w:rPr>
          <w:rFonts w:ascii="Times New Roman" w:hAnsi="Times New Roman" w:cs="Times New Roman"/>
          <w:sz w:val="24"/>
          <w:szCs w:val="24"/>
        </w:rPr>
        <w:t xml:space="preserve">. </w:t>
      </w:r>
      <w:r w:rsidR="002A0DB6">
        <w:rPr>
          <w:rFonts w:ascii="Times New Roman" w:hAnsi="Times New Roman" w:cs="Times New Roman"/>
          <w:sz w:val="24"/>
          <w:szCs w:val="24"/>
        </w:rPr>
        <w:t>M</w:t>
      </w:r>
      <w:r w:rsidR="004F4DA2">
        <w:rPr>
          <w:rFonts w:ascii="Times New Roman" w:hAnsi="Times New Roman" w:cs="Times New Roman"/>
          <w:sz w:val="24"/>
          <w:szCs w:val="24"/>
        </w:rPr>
        <w:t>usic</w:t>
      </w:r>
      <w:r w:rsidR="002A0DB6">
        <w:rPr>
          <w:rFonts w:ascii="Times New Roman" w:hAnsi="Times New Roman" w:cs="Times New Roman"/>
          <w:sz w:val="24"/>
          <w:szCs w:val="24"/>
        </w:rPr>
        <w:t xml:space="preserve"> is no longer</w:t>
      </w:r>
      <w:r w:rsidR="004F4DA2">
        <w:rPr>
          <w:rFonts w:ascii="Times New Roman" w:hAnsi="Times New Roman" w:cs="Times New Roman"/>
          <w:sz w:val="24"/>
          <w:szCs w:val="24"/>
        </w:rPr>
        <w:t xml:space="preserve"> recorded on strips of electromagnetic tape, but as arrays of numbers </w:t>
      </w:r>
      <w:r w:rsidR="00B95589">
        <w:rPr>
          <w:rFonts w:ascii="Times New Roman" w:hAnsi="Times New Roman" w:cs="Times New Roman"/>
          <w:sz w:val="24"/>
          <w:szCs w:val="24"/>
        </w:rPr>
        <w:t xml:space="preserve">held </w:t>
      </w:r>
      <w:r w:rsidR="004F4DA2">
        <w:rPr>
          <w:rFonts w:ascii="Times New Roman" w:hAnsi="Times New Roman" w:cs="Times New Roman"/>
          <w:sz w:val="24"/>
          <w:szCs w:val="24"/>
        </w:rPr>
        <w:t>within a computer program. Even music</w:t>
      </w:r>
      <w:r w:rsidR="00B95589">
        <w:rPr>
          <w:rFonts w:ascii="Times New Roman" w:hAnsi="Times New Roman" w:cs="Times New Roman"/>
          <w:sz w:val="24"/>
          <w:szCs w:val="24"/>
        </w:rPr>
        <w:t>al</w:t>
      </w:r>
      <w:r w:rsidR="004F4DA2">
        <w:rPr>
          <w:rFonts w:ascii="Times New Roman" w:hAnsi="Times New Roman" w:cs="Times New Roman"/>
          <w:sz w:val="24"/>
          <w:szCs w:val="24"/>
        </w:rPr>
        <w:t xml:space="preserve"> instruments need not be physic</w:t>
      </w:r>
      <w:r w:rsidR="00D2392C">
        <w:rPr>
          <w:rFonts w:ascii="Times New Roman" w:hAnsi="Times New Roman" w:cs="Times New Roman"/>
          <w:sz w:val="24"/>
          <w:szCs w:val="24"/>
        </w:rPr>
        <w:t>al</w:t>
      </w:r>
      <w:r w:rsidR="004F4DA2">
        <w:rPr>
          <w:rFonts w:ascii="Times New Roman" w:hAnsi="Times New Roman" w:cs="Times New Roman"/>
          <w:sz w:val="24"/>
          <w:szCs w:val="24"/>
        </w:rPr>
        <w:t xml:space="preserve"> vessels of wood</w:t>
      </w:r>
      <w:r w:rsidR="00D2392C">
        <w:rPr>
          <w:rFonts w:ascii="Times New Roman" w:hAnsi="Times New Roman" w:cs="Times New Roman"/>
          <w:sz w:val="24"/>
          <w:szCs w:val="24"/>
        </w:rPr>
        <w:t xml:space="preserve"> or </w:t>
      </w:r>
      <w:r w:rsidR="004F4DA2">
        <w:rPr>
          <w:rFonts w:ascii="Times New Roman" w:hAnsi="Times New Roman" w:cs="Times New Roman"/>
          <w:sz w:val="24"/>
          <w:szCs w:val="24"/>
        </w:rPr>
        <w:t>metal with</w:t>
      </w:r>
      <w:r w:rsidR="00D2392C">
        <w:rPr>
          <w:rFonts w:ascii="Times New Roman" w:hAnsi="Times New Roman" w:cs="Times New Roman"/>
          <w:sz w:val="24"/>
          <w:szCs w:val="24"/>
        </w:rPr>
        <w:t xml:space="preserve"> </w:t>
      </w:r>
      <w:r w:rsidR="00B95589">
        <w:rPr>
          <w:rFonts w:ascii="Times New Roman" w:hAnsi="Times New Roman" w:cs="Times New Roman"/>
          <w:sz w:val="24"/>
          <w:szCs w:val="24"/>
        </w:rPr>
        <w:t>vibrating strings</w:t>
      </w:r>
      <w:r w:rsidR="004F4DA2">
        <w:rPr>
          <w:rFonts w:ascii="Times New Roman" w:hAnsi="Times New Roman" w:cs="Times New Roman"/>
          <w:sz w:val="24"/>
          <w:szCs w:val="24"/>
        </w:rPr>
        <w:t xml:space="preserve"> or </w:t>
      </w:r>
      <w:r w:rsidR="00B95589">
        <w:rPr>
          <w:rFonts w:ascii="Times New Roman" w:hAnsi="Times New Roman" w:cs="Times New Roman"/>
          <w:sz w:val="24"/>
          <w:szCs w:val="24"/>
        </w:rPr>
        <w:t>membranes</w:t>
      </w:r>
      <w:r w:rsidR="002A0DB6">
        <w:rPr>
          <w:rFonts w:ascii="Times New Roman" w:hAnsi="Times New Roman" w:cs="Times New Roman"/>
          <w:sz w:val="24"/>
          <w:szCs w:val="24"/>
        </w:rPr>
        <w:t xml:space="preserve">; they </w:t>
      </w:r>
      <w:r w:rsidR="004F4DA2">
        <w:rPr>
          <w:rFonts w:ascii="Times New Roman" w:hAnsi="Times New Roman" w:cs="Times New Roman"/>
          <w:sz w:val="24"/>
          <w:szCs w:val="24"/>
        </w:rPr>
        <w:t>themselves</w:t>
      </w:r>
      <w:r w:rsidR="000628C9">
        <w:rPr>
          <w:rFonts w:ascii="Times New Roman" w:hAnsi="Times New Roman" w:cs="Times New Roman"/>
          <w:sz w:val="24"/>
          <w:szCs w:val="24"/>
        </w:rPr>
        <w:t xml:space="preserve"> can</w:t>
      </w:r>
      <w:r w:rsidR="004F4DA2">
        <w:rPr>
          <w:rFonts w:ascii="Times New Roman" w:hAnsi="Times New Roman" w:cs="Times New Roman"/>
          <w:sz w:val="24"/>
          <w:szCs w:val="24"/>
        </w:rPr>
        <w:t xml:space="preserve"> be purely digital creations. For example, </w:t>
      </w:r>
      <w:r w:rsidR="00B95589">
        <w:rPr>
          <w:rFonts w:ascii="Times New Roman" w:hAnsi="Times New Roman" w:cs="Times New Roman"/>
          <w:sz w:val="24"/>
          <w:szCs w:val="24"/>
        </w:rPr>
        <w:t xml:space="preserve">using mathematics and concepts from chaos theory, </w:t>
      </w:r>
      <w:r w:rsidR="002A0DB6">
        <w:rPr>
          <w:rFonts w:ascii="Times New Roman" w:hAnsi="Times New Roman" w:cs="Times New Roman"/>
          <w:sz w:val="24"/>
          <w:szCs w:val="24"/>
        </w:rPr>
        <w:t>it is possible</w:t>
      </w:r>
      <w:r w:rsidR="00B95589">
        <w:rPr>
          <w:rFonts w:ascii="Times New Roman" w:hAnsi="Times New Roman" w:cs="Times New Roman"/>
          <w:sz w:val="24"/>
          <w:szCs w:val="24"/>
        </w:rPr>
        <w:t xml:space="preserve"> synthesize soundwaves that can sound like traditional non-digital instruments.</w:t>
      </w:r>
    </w:p>
    <w:p w14:paraId="0F743BB3" w14:textId="0FFA188B" w:rsidR="00B04A24" w:rsidRDefault="00FB1BF2" w:rsidP="00FB1BF2">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Computers can only interpret </w:t>
      </w:r>
      <w:r w:rsidR="00562742">
        <w:rPr>
          <w:rFonts w:ascii="Times New Roman" w:hAnsi="Times New Roman" w:cs="Times New Roman"/>
          <w:sz w:val="24"/>
          <w:szCs w:val="24"/>
        </w:rPr>
        <w:t>collections of numerical values contained within an array that make up a waveform, and thus the properties of these musical instruments become</w:t>
      </w:r>
      <w:r>
        <w:rPr>
          <w:rFonts w:ascii="Times New Roman" w:hAnsi="Times New Roman" w:cs="Times New Roman"/>
          <w:sz w:val="24"/>
          <w:szCs w:val="24"/>
        </w:rPr>
        <w:t xml:space="preserve"> highly </w:t>
      </w:r>
      <w:r w:rsidR="00562742">
        <w:rPr>
          <w:rFonts w:ascii="Times New Roman" w:hAnsi="Times New Roman" w:cs="Times New Roman"/>
          <w:sz w:val="24"/>
          <w:szCs w:val="24"/>
        </w:rPr>
        <w:t>quantitative</w:t>
      </w:r>
      <w:r>
        <w:rPr>
          <w:rFonts w:ascii="Times New Roman" w:hAnsi="Times New Roman" w:cs="Times New Roman"/>
          <w:sz w:val="24"/>
          <w:szCs w:val="24"/>
        </w:rPr>
        <w:t xml:space="preserve">. However, when these waveforms are </w:t>
      </w:r>
      <w:r w:rsidR="00877AA3">
        <w:rPr>
          <w:rFonts w:ascii="Times New Roman" w:hAnsi="Times New Roman" w:cs="Times New Roman"/>
          <w:sz w:val="24"/>
          <w:szCs w:val="24"/>
        </w:rPr>
        <w:t>played through speakers</w:t>
      </w:r>
      <w:r w:rsidR="00B95589">
        <w:rPr>
          <w:rFonts w:ascii="Times New Roman" w:hAnsi="Times New Roman" w:cs="Times New Roman"/>
          <w:sz w:val="24"/>
          <w:szCs w:val="24"/>
        </w:rPr>
        <w:t>,</w:t>
      </w:r>
      <w:r w:rsidR="00877AA3">
        <w:rPr>
          <w:rFonts w:ascii="Times New Roman" w:hAnsi="Times New Roman" w:cs="Times New Roman"/>
          <w:sz w:val="24"/>
          <w:szCs w:val="24"/>
        </w:rPr>
        <w:t xml:space="preserve"> it </w:t>
      </w:r>
      <w:r>
        <w:rPr>
          <w:rFonts w:ascii="Times New Roman" w:hAnsi="Times New Roman" w:cs="Times New Roman"/>
          <w:sz w:val="24"/>
          <w:szCs w:val="24"/>
        </w:rPr>
        <w:t xml:space="preserve">would be easy for </w:t>
      </w:r>
      <w:r w:rsidR="00877AA3">
        <w:rPr>
          <w:rFonts w:ascii="Times New Roman" w:hAnsi="Times New Roman" w:cs="Times New Roman"/>
          <w:sz w:val="24"/>
          <w:szCs w:val="24"/>
        </w:rPr>
        <w:t xml:space="preserve">a human to identify what instrument </w:t>
      </w:r>
      <w:r>
        <w:rPr>
          <w:rFonts w:ascii="Times New Roman" w:hAnsi="Times New Roman" w:cs="Times New Roman"/>
          <w:sz w:val="24"/>
          <w:szCs w:val="24"/>
        </w:rPr>
        <w:t>they most closely</w:t>
      </w:r>
      <w:r w:rsidR="00B95589">
        <w:rPr>
          <w:rFonts w:ascii="Times New Roman" w:hAnsi="Times New Roman" w:cs="Times New Roman"/>
          <w:sz w:val="24"/>
          <w:szCs w:val="24"/>
        </w:rPr>
        <w:t xml:space="preserve"> resemble</w:t>
      </w:r>
      <w:r w:rsidR="00B84E06">
        <w:rPr>
          <w:rFonts w:ascii="Times New Roman" w:hAnsi="Times New Roman" w:cs="Times New Roman"/>
          <w:sz w:val="24"/>
          <w:szCs w:val="24"/>
        </w:rPr>
        <w:t xml:space="preserve">. </w:t>
      </w:r>
      <w:r w:rsidR="00184ECD">
        <w:rPr>
          <w:rFonts w:ascii="Times New Roman" w:hAnsi="Times New Roman" w:cs="Times New Roman"/>
          <w:sz w:val="24"/>
          <w:szCs w:val="24"/>
        </w:rPr>
        <w:t>Humans</w:t>
      </w:r>
      <w:r w:rsidR="00B84E06">
        <w:rPr>
          <w:rFonts w:ascii="Times New Roman" w:hAnsi="Times New Roman" w:cs="Times New Roman"/>
          <w:sz w:val="24"/>
          <w:szCs w:val="24"/>
        </w:rPr>
        <w:t xml:space="preserve"> have a sense of hearing, and </w:t>
      </w:r>
      <w:r w:rsidR="002A0DB6">
        <w:rPr>
          <w:rFonts w:ascii="Times New Roman" w:hAnsi="Times New Roman" w:cs="Times New Roman"/>
          <w:sz w:val="24"/>
          <w:szCs w:val="24"/>
        </w:rPr>
        <w:t xml:space="preserve">therefore </w:t>
      </w:r>
      <w:r w:rsidR="00B84E06">
        <w:rPr>
          <w:rFonts w:ascii="Times New Roman" w:hAnsi="Times New Roman" w:cs="Times New Roman"/>
          <w:sz w:val="24"/>
          <w:szCs w:val="24"/>
        </w:rPr>
        <w:t xml:space="preserve">can detect qualities of waveforms such as frequency, timbre and loudness from </w:t>
      </w:r>
      <w:r w:rsidR="00B95589">
        <w:rPr>
          <w:rFonts w:ascii="Times New Roman" w:hAnsi="Times New Roman" w:cs="Times New Roman"/>
          <w:sz w:val="24"/>
          <w:szCs w:val="24"/>
        </w:rPr>
        <w:t>the sounds</w:t>
      </w:r>
      <w:r w:rsidR="00B84E06">
        <w:rPr>
          <w:rFonts w:ascii="Times New Roman" w:hAnsi="Times New Roman" w:cs="Times New Roman"/>
          <w:sz w:val="24"/>
          <w:szCs w:val="24"/>
        </w:rPr>
        <w:t xml:space="preserve"> that </w:t>
      </w:r>
      <w:r w:rsidR="00562742">
        <w:rPr>
          <w:rFonts w:ascii="Times New Roman" w:hAnsi="Times New Roman" w:cs="Times New Roman"/>
          <w:sz w:val="24"/>
          <w:szCs w:val="24"/>
        </w:rPr>
        <w:t>they</w:t>
      </w:r>
      <w:r w:rsidR="00B84E06">
        <w:rPr>
          <w:rFonts w:ascii="Times New Roman" w:hAnsi="Times New Roman" w:cs="Times New Roman"/>
          <w:sz w:val="24"/>
          <w:szCs w:val="24"/>
        </w:rPr>
        <w:t xml:space="preserve"> hear</w:t>
      </w:r>
      <w:r w:rsidR="00D2392C">
        <w:rPr>
          <w:rFonts w:ascii="Times New Roman" w:hAnsi="Times New Roman" w:cs="Times New Roman"/>
          <w:sz w:val="24"/>
          <w:szCs w:val="24"/>
        </w:rPr>
        <w:t>.</w:t>
      </w:r>
      <w:r>
        <w:rPr>
          <w:rFonts w:ascii="Times New Roman" w:hAnsi="Times New Roman" w:cs="Times New Roman"/>
          <w:sz w:val="24"/>
          <w:szCs w:val="24"/>
        </w:rPr>
        <w:t xml:space="preserve"> </w:t>
      </w:r>
      <w:r w:rsidR="00562742">
        <w:rPr>
          <w:rFonts w:ascii="Times New Roman" w:hAnsi="Times New Roman" w:cs="Times New Roman"/>
          <w:sz w:val="24"/>
          <w:szCs w:val="24"/>
        </w:rPr>
        <w:t xml:space="preserve">Although computers </w:t>
      </w:r>
      <w:r>
        <w:rPr>
          <w:rFonts w:ascii="Times New Roman" w:hAnsi="Times New Roman" w:cs="Times New Roman"/>
          <w:sz w:val="24"/>
          <w:szCs w:val="24"/>
        </w:rPr>
        <w:t>are computationally superior</w:t>
      </w:r>
      <w:r w:rsidR="00562742">
        <w:rPr>
          <w:rFonts w:ascii="Times New Roman" w:hAnsi="Times New Roman" w:cs="Times New Roman"/>
          <w:sz w:val="24"/>
          <w:szCs w:val="24"/>
        </w:rPr>
        <w:t>, they have not yet mastered this task that</w:t>
      </w:r>
      <w:r w:rsidR="00B95589">
        <w:rPr>
          <w:rFonts w:ascii="Times New Roman" w:hAnsi="Times New Roman" w:cs="Times New Roman"/>
          <w:sz w:val="24"/>
          <w:szCs w:val="24"/>
        </w:rPr>
        <w:t xml:space="preserve"> humans can</w:t>
      </w:r>
      <w:r>
        <w:rPr>
          <w:rFonts w:ascii="Times New Roman" w:hAnsi="Times New Roman" w:cs="Times New Roman"/>
          <w:sz w:val="24"/>
          <w:szCs w:val="24"/>
        </w:rPr>
        <w:t xml:space="preserve"> do</w:t>
      </w:r>
      <w:r w:rsidR="00B95589">
        <w:rPr>
          <w:rFonts w:ascii="Times New Roman" w:hAnsi="Times New Roman" w:cs="Times New Roman"/>
          <w:sz w:val="24"/>
          <w:szCs w:val="24"/>
        </w:rPr>
        <w:t xml:space="preserve"> so trivially</w:t>
      </w:r>
      <w:r w:rsidR="00562742">
        <w:rPr>
          <w:rFonts w:ascii="Times New Roman" w:hAnsi="Times New Roman" w:cs="Times New Roman"/>
          <w:sz w:val="24"/>
          <w:szCs w:val="24"/>
        </w:rPr>
        <w:t xml:space="preserve">. </w:t>
      </w:r>
      <w:r w:rsidR="00B95589">
        <w:rPr>
          <w:rFonts w:ascii="Times New Roman" w:hAnsi="Times New Roman" w:cs="Times New Roman"/>
          <w:sz w:val="24"/>
          <w:szCs w:val="24"/>
        </w:rPr>
        <w:t xml:space="preserve">For this reason, I will </w:t>
      </w:r>
      <w:r w:rsidR="005B0464">
        <w:rPr>
          <w:rFonts w:ascii="Times New Roman" w:hAnsi="Times New Roman" w:cs="Times New Roman"/>
          <w:sz w:val="24"/>
          <w:szCs w:val="24"/>
        </w:rPr>
        <w:t xml:space="preserve">use principles from machine learning for </w:t>
      </w:r>
      <w:r w:rsidR="00D2392C">
        <w:rPr>
          <w:rFonts w:ascii="Times New Roman" w:hAnsi="Times New Roman" w:cs="Times New Roman"/>
          <w:sz w:val="24"/>
          <w:szCs w:val="24"/>
        </w:rPr>
        <w:t>a musical instrument</w:t>
      </w:r>
      <w:r w:rsidR="005B0464">
        <w:rPr>
          <w:rFonts w:ascii="Times New Roman" w:hAnsi="Times New Roman" w:cs="Times New Roman"/>
          <w:sz w:val="24"/>
          <w:szCs w:val="24"/>
        </w:rPr>
        <w:t xml:space="preserve"> identification </w:t>
      </w:r>
      <w:r w:rsidR="00B95589">
        <w:rPr>
          <w:rFonts w:ascii="Times New Roman" w:hAnsi="Times New Roman" w:cs="Times New Roman"/>
          <w:sz w:val="24"/>
          <w:szCs w:val="24"/>
        </w:rPr>
        <w:t>algorithm</w:t>
      </w:r>
      <w:r w:rsidR="005B0464">
        <w:rPr>
          <w:rFonts w:ascii="Times New Roman" w:hAnsi="Times New Roman" w:cs="Times New Roman"/>
          <w:sz w:val="24"/>
          <w:szCs w:val="24"/>
        </w:rPr>
        <w:t>.</w:t>
      </w:r>
    </w:p>
    <w:p w14:paraId="2C7AEC46" w14:textId="58D358A1" w:rsidR="00D2392C" w:rsidRDefault="00B04A24" w:rsidP="00D2392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I will </w:t>
      </w:r>
      <w:r w:rsidR="00D7748F">
        <w:rPr>
          <w:rFonts w:ascii="Times New Roman" w:hAnsi="Times New Roman" w:cs="Times New Roman"/>
          <w:sz w:val="24"/>
          <w:szCs w:val="24"/>
        </w:rPr>
        <w:t xml:space="preserve">work to </w:t>
      </w:r>
      <w:r>
        <w:rPr>
          <w:rFonts w:ascii="Times New Roman" w:hAnsi="Times New Roman" w:cs="Times New Roman"/>
          <w:sz w:val="24"/>
          <w:szCs w:val="24"/>
        </w:rPr>
        <w:t>construct a computer program that can match the waveform produced by a chaotic synthesizer to a physical musical instrument. This program will be constructed using standard machine learning classification algorithms such as Stochastic Gradient Descent, K – Nearest Neighbors, and Decision Trees</w:t>
      </w:r>
      <w:r w:rsidR="005B0464">
        <w:rPr>
          <w:rFonts w:ascii="Times New Roman" w:hAnsi="Times New Roman" w:cs="Times New Roman"/>
          <w:sz w:val="24"/>
          <w:szCs w:val="24"/>
        </w:rPr>
        <w:t xml:space="preserve">. </w:t>
      </w:r>
      <w:r w:rsidR="005C6B6B">
        <w:rPr>
          <w:rFonts w:ascii="Times New Roman" w:hAnsi="Times New Roman" w:cs="Times New Roman"/>
          <w:sz w:val="24"/>
          <w:szCs w:val="24"/>
        </w:rPr>
        <w:t>Since t</w:t>
      </w:r>
      <w:r w:rsidR="005B0464">
        <w:rPr>
          <w:rFonts w:ascii="Times New Roman" w:hAnsi="Times New Roman" w:cs="Times New Roman"/>
          <w:sz w:val="24"/>
          <w:szCs w:val="24"/>
        </w:rPr>
        <w:t>he strength of a machine learning algorithm is generally based upon the quality of the input variables</w:t>
      </w:r>
      <w:r w:rsidR="005C6B6B">
        <w:rPr>
          <w:rFonts w:ascii="Times New Roman" w:hAnsi="Times New Roman" w:cs="Times New Roman"/>
          <w:sz w:val="24"/>
          <w:szCs w:val="24"/>
        </w:rPr>
        <w:t xml:space="preserve">, </w:t>
      </w:r>
      <w:r w:rsidR="005B0464">
        <w:rPr>
          <w:rFonts w:ascii="Times New Roman" w:hAnsi="Times New Roman" w:cs="Times New Roman"/>
          <w:sz w:val="24"/>
          <w:szCs w:val="24"/>
        </w:rPr>
        <w:t xml:space="preserve">the bulk of this project will be reliant on </w:t>
      </w:r>
      <w:r w:rsidR="00D2392C">
        <w:rPr>
          <w:rFonts w:ascii="Times New Roman" w:hAnsi="Times New Roman" w:cs="Times New Roman"/>
          <w:sz w:val="24"/>
          <w:szCs w:val="24"/>
        </w:rPr>
        <w:t xml:space="preserve">principles from physics to determine </w:t>
      </w:r>
      <w:r w:rsidR="00B95589">
        <w:rPr>
          <w:rFonts w:ascii="Times New Roman" w:hAnsi="Times New Roman" w:cs="Times New Roman"/>
          <w:sz w:val="24"/>
          <w:szCs w:val="24"/>
        </w:rPr>
        <w:t>an appropriate</w:t>
      </w:r>
      <w:r w:rsidR="00D2392C">
        <w:rPr>
          <w:rFonts w:ascii="Times New Roman" w:hAnsi="Times New Roman" w:cs="Times New Roman"/>
          <w:sz w:val="24"/>
          <w:szCs w:val="24"/>
        </w:rPr>
        <w:t xml:space="preserve"> set of input features</w:t>
      </w:r>
      <w:r w:rsidR="005C6B6B">
        <w:rPr>
          <w:rFonts w:ascii="Times New Roman" w:hAnsi="Times New Roman" w:cs="Times New Roman"/>
          <w:sz w:val="24"/>
          <w:szCs w:val="24"/>
        </w:rPr>
        <w:t>.</w:t>
      </w:r>
      <w:r w:rsidR="00D2392C">
        <w:rPr>
          <w:rFonts w:ascii="Times New Roman" w:hAnsi="Times New Roman" w:cs="Times New Roman"/>
          <w:sz w:val="24"/>
          <w:szCs w:val="24"/>
        </w:rPr>
        <w:t xml:space="preserve"> Using </w:t>
      </w:r>
      <w:r w:rsidR="005C6B6B">
        <w:rPr>
          <w:rFonts w:ascii="Times New Roman" w:hAnsi="Times New Roman" w:cs="Times New Roman"/>
          <w:sz w:val="24"/>
          <w:szCs w:val="24"/>
        </w:rPr>
        <w:t>concepts</w:t>
      </w:r>
      <w:r w:rsidR="00D2392C">
        <w:rPr>
          <w:rFonts w:ascii="Times New Roman" w:hAnsi="Times New Roman" w:cs="Times New Roman"/>
          <w:sz w:val="24"/>
          <w:szCs w:val="24"/>
        </w:rPr>
        <w:t xml:space="preserve"> from acoustics such as </w:t>
      </w:r>
      <w:r w:rsidR="00B95589">
        <w:rPr>
          <w:rFonts w:ascii="Times New Roman" w:hAnsi="Times New Roman" w:cs="Times New Roman"/>
          <w:sz w:val="24"/>
          <w:szCs w:val="24"/>
        </w:rPr>
        <w:t>f</w:t>
      </w:r>
      <w:r w:rsidR="00D2392C">
        <w:rPr>
          <w:rFonts w:ascii="Times New Roman" w:hAnsi="Times New Roman" w:cs="Times New Roman"/>
          <w:sz w:val="24"/>
          <w:szCs w:val="24"/>
        </w:rPr>
        <w:t xml:space="preserve">ormant </w:t>
      </w:r>
      <w:r w:rsidR="00B95589">
        <w:rPr>
          <w:rFonts w:ascii="Times New Roman" w:hAnsi="Times New Roman" w:cs="Times New Roman"/>
          <w:sz w:val="24"/>
          <w:szCs w:val="24"/>
        </w:rPr>
        <w:t>spectra</w:t>
      </w:r>
      <w:r w:rsidR="00D2392C">
        <w:rPr>
          <w:rFonts w:ascii="Times New Roman" w:hAnsi="Times New Roman" w:cs="Times New Roman"/>
          <w:sz w:val="24"/>
          <w:szCs w:val="24"/>
        </w:rPr>
        <w:t xml:space="preserve">, Fourier </w:t>
      </w:r>
      <w:r w:rsidR="00B95589">
        <w:rPr>
          <w:rFonts w:ascii="Times New Roman" w:hAnsi="Times New Roman" w:cs="Times New Roman"/>
          <w:sz w:val="24"/>
          <w:szCs w:val="24"/>
        </w:rPr>
        <w:t>a</w:t>
      </w:r>
      <w:r w:rsidR="00D2392C">
        <w:rPr>
          <w:rFonts w:ascii="Times New Roman" w:hAnsi="Times New Roman" w:cs="Times New Roman"/>
          <w:sz w:val="24"/>
          <w:szCs w:val="24"/>
        </w:rPr>
        <w:t>nalysis</w:t>
      </w:r>
      <w:r w:rsidR="005505F7">
        <w:rPr>
          <w:rFonts w:ascii="Times New Roman" w:hAnsi="Times New Roman" w:cs="Times New Roman"/>
          <w:sz w:val="24"/>
          <w:szCs w:val="24"/>
        </w:rPr>
        <w:t>,</w:t>
      </w:r>
      <w:r w:rsidR="00D2392C">
        <w:rPr>
          <w:rFonts w:ascii="Times New Roman" w:hAnsi="Times New Roman" w:cs="Times New Roman"/>
          <w:sz w:val="24"/>
          <w:szCs w:val="24"/>
        </w:rPr>
        <w:t xml:space="preserve"> and general signal processing techniques</w:t>
      </w:r>
      <w:r w:rsidR="005C6B6B">
        <w:rPr>
          <w:rFonts w:ascii="Times New Roman" w:hAnsi="Times New Roman" w:cs="Times New Roman"/>
          <w:sz w:val="24"/>
          <w:szCs w:val="24"/>
        </w:rPr>
        <w:t>, I will</w:t>
      </w:r>
      <w:r w:rsidR="00D2392C">
        <w:rPr>
          <w:rFonts w:ascii="Times New Roman" w:hAnsi="Times New Roman" w:cs="Times New Roman"/>
          <w:sz w:val="24"/>
          <w:szCs w:val="24"/>
        </w:rPr>
        <w:t xml:space="preserve"> </w:t>
      </w:r>
      <w:r w:rsidR="00D7748F">
        <w:rPr>
          <w:rFonts w:ascii="Times New Roman" w:hAnsi="Times New Roman" w:cs="Times New Roman"/>
          <w:sz w:val="24"/>
          <w:szCs w:val="24"/>
        </w:rPr>
        <w:t>attempt to dete</w:t>
      </w:r>
      <w:bookmarkStart w:id="0" w:name="_GoBack"/>
      <w:bookmarkEnd w:id="0"/>
      <w:r w:rsidR="00D7748F">
        <w:rPr>
          <w:rFonts w:ascii="Times New Roman" w:hAnsi="Times New Roman" w:cs="Times New Roman"/>
          <w:sz w:val="24"/>
          <w:szCs w:val="24"/>
        </w:rPr>
        <w:t>rmine</w:t>
      </w:r>
      <w:r w:rsidR="00BB5C0E">
        <w:rPr>
          <w:rFonts w:ascii="Times New Roman" w:hAnsi="Times New Roman" w:cs="Times New Roman"/>
          <w:sz w:val="24"/>
          <w:szCs w:val="24"/>
        </w:rPr>
        <w:t xml:space="preserve"> </w:t>
      </w:r>
      <w:r w:rsidR="00D2392C">
        <w:rPr>
          <w:rFonts w:ascii="Times New Roman" w:hAnsi="Times New Roman" w:cs="Times New Roman"/>
          <w:sz w:val="24"/>
          <w:szCs w:val="24"/>
        </w:rPr>
        <w:t>a se</w:t>
      </w:r>
      <w:r w:rsidR="005505F7">
        <w:rPr>
          <w:rFonts w:ascii="Times New Roman" w:hAnsi="Times New Roman" w:cs="Times New Roman"/>
          <w:sz w:val="24"/>
          <w:szCs w:val="24"/>
        </w:rPr>
        <w:t>t</w:t>
      </w:r>
      <w:r w:rsidR="00D2392C">
        <w:rPr>
          <w:rFonts w:ascii="Times New Roman" w:hAnsi="Times New Roman" w:cs="Times New Roman"/>
          <w:sz w:val="24"/>
          <w:szCs w:val="24"/>
        </w:rPr>
        <w:t xml:space="preserve"> of features that will allow a computer program to </w:t>
      </w:r>
      <w:r w:rsidR="005C6B6B">
        <w:rPr>
          <w:rFonts w:ascii="Times New Roman" w:hAnsi="Times New Roman" w:cs="Times New Roman"/>
          <w:sz w:val="24"/>
          <w:szCs w:val="24"/>
        </w:rPr>
        <w:t>match a chaotically synthesized waveform to a real musical instrument.</w:t>
      </w:r>
    </w:p>
    <w:p w14:paraId="27ED5350" w14:textId="3466202D" w:rsidR="005C6B6B" w:rsidRDefault="000628C9" w:rsidP="00D2392C">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w:t>
      </w:r>
      <w:r w:rsidR="005C6B6B">
        <w:rPr>
          <w:rFonts w:ascii="Times New Roman" w:hAnsi="Times New Roman" w:cs="Times New Roman"/>
          <w:sz w:val="24"/>
          <w:szCs w:val="24"/>
        </w:rPr>
        <w:t xml:space="preserve"> completed project will include the following</w:t>
      </w:r>
      <w:r w:rsidR="00B20BF8">
        <w:rPr>
          <w:rFonts w:ascii="Times New Roman" w:hAnsi="Times New Roman" w:cs="Times New Roman"/>
          <w:sz w:val="24"/>
          <w:szCs w:val="24"/>
        </w:rPr>
        <w:t xml:space="preserve"> pieces</w:t>
      </w:r>
      <w:r w:rsidR="005C6B6B">
        <w:rPr>
          <w:rFonts w:ascii="Times New Roman" w:hAnsi="Times New Roman" w:cs="Times New Roman"/>
          <w:sz w:val="24"/>
          <w:szCs w:val="24"/>
        </w:rPr>
        <w:t>:</w:t>
      </w:r>
    </w:p>
    <w:p w14:paraId="015905D0" w14:textId="4599A7D6" w:rsidR="005C6B6B" w:rsidRDefault="005C6B6B" w:rsidP="005C6B6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 computer program that can map an arbitrary waveform to a real-world instrument</w:t>
      </w:r>
    </w:p>
    <w:p w14:paraId="3E63C900" w14:textId="20250B25" w:rsidR="005C6B6B" w:rsidRDefault="005C6B6B" w:rsidP="005C6B6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 set of chaotically synthesized waveforms classified a</w:t>
      </w:r>
      <w:r w:rsidR="005505F7">
        <w:rPr>
          <w:rFonts w:ascii="Times New Roman" w:hAnsi="Times New Roman" w:cs="Times New Roman"/>
          <w:sz w:val="24"/>
          <w:szCs w:val="24"/>
        </w:rPr>
        <w:t>s</w:t>
      </w:r>
      <w:r>
        <w:rPr>
          <w:rFonts w:ascii="Times New Roman" w:hAnsi="Times New Roman" w:cs="Times New Roman"/>
          <w:sz w:val="24"/>
          <w:szCs w:val="24"/>
        </w:rPr>
        <w:t xml:space="preserve"> real-world musical instrument</w:t>
      </w:r>
      <w:r w:rsidR="005505F7">
        <w:rPr>
          <w:rFonts w:ascii="Times New Roman" w:hAnsi="Times New Roman" w:cs="Times New Roman"/>
          <w:sz w:val="24"/>
          <w:szCs w:val="24"/>
        </w:rPr>
        <w:t>s</w:t>
      </w:r>
    </w:p>
    <w:p w14:paraId="43BA31CC" w14:textId="3ED3D6E5" w:rsidR="005C6B6B" w:rsidRDefault="005C6B6B" w:rsidP="005C6B6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An analysis of the validity and performance of </w:t>
      </w:r>
      <w:r w:rsidR="00B95589">
        <w:rPr>
          <w:rFonts w:ascii="Times New Roman" w:hAnsi="Times New Roman" w:cs="Times New Roman"/>
          <w:sz w:val="24"/>
          <w:szCs w:val="24"/>
        </w:rPr>
        <w:t>the</w:t>
      </w:r>
      <w:r>
        <w:rPr>
          <w:rFonts w:ascii="Times New Roman" w:hAnsi="Times New Roman" w:cs="Times New Roman"/>
          <w:sz w:val="24"/>
          <w:szCs w:val="24"/>
        </w:rPr>
        <w:t xml:space="preserve"> machine learning algorithm based upon the set of chosen input features.</w:t>
      </w:r>
    </w:p>
    <w:p w14:paraId="1315214F" w14:textId="0FF24B06" w:rsidR="005C6B6B" w:rsidRDefault="00B20BF8" w:rsidP="00B20BF8">
      <w:pPr>
        <w:spacing w:line="276" w:lineRule="auto"/>
        <w:ind w:firstLine="360"/>
        <w:rPr>
          <w:rFonts w:ascii="Times New Roman" w:hAnsi="Times New Roman" w:cs="Times New Roman"/>
          <w:sz w:val="24"/>
          <w:szCs w:val="24"/>
        </w:rPr>
      </w:pPr>
      <w:r>
        <w:rPr>
          <w:rFonts w:ascii="Times New Roman" w:hAnsi="Times New Roman" w:cs="Times New Roman"/>
          <w:sz w:val="24"/>
          <w:szCs w:val="24"/>
        </w:rPr>
        <w:t xml:space="preserve">Since many standard machine learning algorithms already exist, the success of the project is contingent on producing the set of input parameters that allow these existing procedures to produce accurate and consistent </w:t>
      </w:r>
      <w:r w:rsidR="005505F7">
        <w:rPr>
          <w:rFonts w:ascii="Times New Roman" w:hAnsi="Times New Roman" w:cs="Times New Roman"/>
          <w:sz w:val="24"/>
          <w:szCs w:val="24"/>
        </w:rPr>
        <w:t>output</w:t>
      </w:r>
      <w:r>
        <w:rPr>
          <w:rFonts w:ascii="Times New Roman" w:hAnsi="Times New Roman" w:cs="Times New Roman"/>
          <w:sz w:val="24"/>
          <w:szCs w:val="24"/>
        </w:rPr>
        <w:t xml:space="preserve">. This study will provide a surface level analysis of concepts from physics such as acoustics and signal processing that allow </w:t>
      </w:r>
      <w:r w:rsidR="00BB5C0E">
        <w:rPr>
          <w:rFonts w:ascii="Times New Roman" w:hAnsi="Times New Roman" w:cs="Times New Roman"/>
          <w:sz w:val="24"/>
          <w:szCs w:val="24"/>
        </w:rPr>
        <w:t>for accurate classification of musical instruments.</w:t>
      </w:r>
    </w:p>
    <w:p w14:paraId="27C4E13F" w14:textId="1535179B" w:rsidR="00184ECD" w:rsidRDefault="00B20BF8" w:rsidP="004A4EBC">
      <w:pPr>
        <w:spacing w:line="276"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For the execution of the project, I have worked with </w:t>
      </w:r>
      <w:r w:rsidR="00BB5C0E">
        <w:rPr>
          <w:rFonts w:ascii="Times New Roman" w:hAnsi="Times New Roman" w:cs="Times New Roman"/>
          <w:sz w:val="24"/>
          <w:szCs w:val="24"/>
        </w:rPr>
        <w:t>Prof.</w:t>
      </w:r>
      <w:r>
        <w:rPr>
          <w:rFonts w:ascii="Times New Roman" w:hAnsi="Times New Roman" w:cs="Times New Roman"/>
          <w:sz w:val="24"/>
          <w:szCs w:val="24"/>
        </w:rPr>
        <w:t xml:space="preserve"> Kevin Short to outline a bi-weekly checkpoint</w:t>
      </w:r>
      <w:r w:rsidR="00B95589">
        <w:rPr>
          <w:rFonts w:ascii="Times New Roman" w:hAnsi="Times New Roman" w:cs="Times New Roman"/>
          <w:sz w:val="24"/>
          <w:szCs w:val="24"/>
        </w:rPr>
        <w:t xml:space="preserve">-like </w:t>
      </w:r>
      <w:r>
        <w:rPr>
          <w:rFonts w:ascii="Times New Roman" w:hAnsi="Times New Roman" w:cs="Times New Roman"/>
          <w:sz w:val="24"/>
          <w:szCs w:val="24"/>
        </w:rPr>
        <w:t xml:space="preserve">schedule. We </w:t>
      </w:r>
      <w:r w:rsidR="004A4EBC">
        <w:rPr>
          <w:rFonts w:ascii="Times New Roman" w:hAnsi="Times New Roman" w:cs="Times New Roman"/>
          <w:sz w:val="24"/>
          <w:szCs w:val="24"/>
        </w:rPr>
        <w:t>have</w:t>
      </w:r>
      <w:r>
        <w:rPr>
          <w:rFonts w:ascii="Times New Roman" w:hAnsi="Times New Roman" w:cs="Times New Roman"/>
          <w:sz w:val="24"/>
          <w:szCs w:val="24"/>
        </w:rPr>
        <w:t xml:space="preserve"> coll</w:t>
      </w:r>
      <w:r w:rsidR="00B95589">
        <w:rPr>
          <w:rFonts w:ascii="Times New Roman" w:hAnsi="Times New Roman" w:cs="Times New Roman"/>
          <w:sz w:val="24"/>
          <w:szCs w:val="24"/>
        </w:rPr>
        <w:t>aboratively</w:t>
      </w:r>
      <w:r>
        <w:rPr>
          <w:rFonts w:ascii="Times New Roman" w:hAnsi="Times New Roman" w:cs="Times New Roman"/>
          <w:sz w:val="24"/>
          <w:szCs w:val="24"/>
        </w:rPr>
        <w:t xml:space="preserve"> </w:t>
      </w:r>
      <w:r w:rsidR="004A4EBC">
        <w:rPr>
          <w:rFonts w:ascii="Times New Roman" w:hAnsi="Times New Roman" w:cs="Times New Roman"/>
          <w:sz w:val="24"/>
          <w:szCs w:val="24"/>
        </w:rPr>
        <w:t xml:space="preserve">assembled </w:t>
      </w:r>
      <w:r>
        <w:rPr>
          <w:rFonts w:ascii="Times New Roman" w:hAnsi="Times New Roman" w:cs="Times New Roman"/>
          <w:sz w:val="24"/>
          <w:szCs w:val="24"/>
        </w:rPr>
        <w:t>a</w:t>
      </w:r>
      <w:r w:rsidR="004A4EBC">
        <w:rPr>
          <w:rFonts w:ascii="Times New Roman" w:hAnsi="Times New Roman" w:cs="Times New Roman"/>
          <w:sz w:val="24"/>
          <w:szCs w:val="24"/>
        </w:rPr>
        <w:t xml:space="preserve"> small library of sound files which have been labeled based on the particular instrument</w:t>
      </w:r>
      <w:r w:rsidR="000628C9">
        <w:rPr>
          <w:rFonts w:ascii="Times New Roman" w:hAnsi="Times New Roman" w:cs="Times New Roman"/>
          <w:sz w:val="24"/>
          <w:szCs w:val="24"/>
        </w:rPr>
        <w:t xml:space="preserve"> producing the sound</w:t>
      </w:r>
      <w:r w:rsidR="004A4EBC">
        <w:rPr>
          <w:rFonts w:ascii="Times New Roman" w:hAnsi="Times New Roman" w:cs="Times New Roman"/>
          <w:sz w:val="24"/>
          <w:szCs w:val="24"/>
        </w:rPr>
        <w:t>. Additionally, I have amalgamated a collection of both digital and physical resources on the topics of machine learning, digital signal processing, acoustics</w:t>
      </w:r>
      <w:r w:rsidR="005505F7">
        <w:rPr>
          <w:rFonts w:ascii="Times New Roman" w:hAnsi="Times New Roman" w:cs="Times New Roman"/>
          <w:sz w:val="24"/>
          <w:szCs w:val="24"/>
        </w:rPr>
        <w:t>,</w:t>
      </w:r>
      <w:r w:rsidR="004A4EBC">
        <w:rPr>
          <w:rFonts w:ascii="Times New Roman" w:hAnsi="Times New Roman" w:cs="Times New Roman"/>
          <w:sz w:val="24"/>
          <w:szCs w:val="24"/>
        </w:rPr>
        <w:t xml:space="preserve"> and numerical computation. Work for this project will be buil</w:t>
      </w:r>
      <w:r w:rsidR="00B95589">
        <w:rPr>
          <w:rFonts w:ascii="Times New Roman" w:hAnsi="Times New Roman" w:cs="Times New Roman"/>
          <w:sz w:val="24"/>
          <w:szCs w:val="24"/>
        </w:rPr>
        <w:t>t</w:t>
      </w:r>
      <w:r w:rsidR="004A4EBC">
        <w:rPr>
          <w:rFonts w:ascii="Times New Roman" w:hAnsi="Times New Roman" w:cs="Times New Roman"/>
          <w:sz w:val="24"/>
          <w:szCs w:val="24"/>
        </w:rPr>
        <w:t xml:space="preserve"> around an 8 – 12 hour per week schedule. The results of this project will be formalized into a written thesis as well as presented to </w:t>
      </w:r>
      <w:r w:rsidR="00C66888">
        <w:rPr>
          <w:rFonts w:ascii="Times New Roman" w:hAnsi="Times New Roman" w:cs="Times New Roman"/>
          <w:sz w:val="24"/>
          <w:szCs w:val="24"/>
        </w:rPr>
        <w:t xml:space="preserve">members of </w:t>
      </w:r>
      <w:r w:rsidR="004A4EBC">
        <w:rPr>
          <w:rFonts w:ascii="Times New Roman" w:hAnsi="Times New Roman" w:cs="Times New Roman"/>
          <w:sz w:val="24"/>
          <w:szCs w:val="24"/>
        </w:rPr>
        <w:t xml:space="preserve">the </w:t>
      </w:r>
      <w:r w:rsidR="00C66888">
        <w:rPr>
          <w:rFonts w:ascii="Times New Roman" w:hAnsi="Times New Roman" w:cs="Times New Roman"/>
          <w:sz w:val="24"/>
          <w:szCs w:val="24"/>
        </w:rPr>
        <w:t>UNH P</w:t>
      </w:r>
      <w:r w:rsidR="004A4EBC">
        <w:rPr>
          <w:rFonts w:ascii="Times New Roman" w:hAnsi="Times New Roman" w:cs="Times New Roman"/>
          <w:sz w:val="24"/>
          <w:szCs w:val="24"/>
        </w:rPr>
        <w:t>hysic</w:t>
      </w:r>
      <w:r w:rsidR="00C66888">
        <w:rPr>
          <w:rFonts w:ascii="Times New Roman" w:hAnsi="Times New Roman" w:cs="Times New Roman"/>
          <w:sz w:val="24"/>
          <w:szCs w:val="24"/>
        </w:rPr>
        <w:t>s</w:t>
      </w:r>
      <w:r w:rsidR="004A4EBC">
        <w:rPr>
          <w:rFonts w:ascii="Times New Roman" w:hAnsi="Times New Roman" w:cs="Times New Roman"/>
          <w:sz w:val="24"/>
          <w:szCs w:val="24"/>
        </w:rPr>
        <w:t xml:space="preserve"> department for review by the end of Fall 2020. </w:t>
      </w:r>
    </w:p>
    <w:p w14:paraId="3126C409" w14:textId="6A4E6DB5" w:rsidR="004F4DA2" w:rsidRDefault="004F4DA2" w:rsidP="00184ECD">
      <w:pPr>
        <w:spacing w:line="276" w:lineRule="auto"/>
        <w:rPr>
          <w:ins w:id="1" w:author="Short, Kevin" w:date="2020-01-29T22:27:00Z"/>
          <w:rFonts w:ascii="Times New Roman" w:hAnsi="Times New Roman" w:cs="Times New Roman"/>
          <w:sz w:val="24"/>
          <w:szCs w:val="24"/>
        </w:rPr>
      </w:pPr>
      <w:r>
        <w:rPr>
          <w:rFonts w:ascii="Times New Roman" w:hAnsi="Times New Roman" w:cs="Times New Roman"/>
          <w:sz w:val="24"/>
          <w:szCs w:val="24"/>
        </w:rPr>
        <w:tab/>
      </w:r>
    </w:p>
    <w:p w14:paraId="6CDE16EC" w14:textId="126BD556" w:rsidR="00657EEC" w:rsidRPr="00306AA5" w:rsidRDefault="00755A25" w:rsidP="00184ECD">
      <w:pPr>
        <w:spacing w:line="276" w:lineRule="auto"/>
        <w:rPr>
          <w:rFonts w:ascii="Times New Roman" w:hAnsi="Times New Roman" w:cs="Times New Roman"/>
          <w:sz w:val="24"/>
          <w:szCs w:val="24"/>
        </w:rPr>
      </w:pPr>
      <w:r>
        <w:rPr>
          <w:rFonts w:ascii="Times New Roman" w:hAnsi="Times New Roman" w:cs="Times New Roman"/>
          <w:sz w:val="24"/>
          <w:szCs w:val="24"/>
        </w:rPr>
        <w:tab/>
      </w:r>
    </w:p>
    <w:sectPr w:rsidR="00657EEC" w:rsidRPr="00306A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B0CE6" w14:textId="77777777" w:rsidR="003D7389" w:rsidRDefault="003D7389" w:rsidP="00306AA5">
      <w:pPr>
        <w:spacing w:after="0" w:line="240" w:lineRule="auto"/>
      </w:pPr>
      <w:r>
        <w:separator/>
      </w:r>
    </w:p>
  </w:endnote>
  <w:endnote w:type="continuationSeparator" w:id="0">
    <w:p w14:paraId="1B39D49C" w14:textId="77777777" w:rsidR="003D7389" w:rsidRDefault="003D7389" w:rsidP="00306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2E0B8" w14:textId="77777777" w:rsidR="003D7389" w:rsidRDefault="003D7389" w:rsidP="00306AA5">
      <w:pPr>
        <w:spacing w:after="0" w:line="240" w:lineRule="auto"/>
      </w:pPr>
      <w:r>
        <w:separator/>
      </w:r>
    </w:p>
  </w:footnote>
  <w:footnote w:type="continuationSeparator" w:id="0">
    <w:p w14:paraId="60E3BF8F" w14:textId="77777777" w:rsidR="003D7389" w:rsidRDefault="003D7389" w:rsidP="00306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0FF20" w14:textId="0F5D95F8" w:rsidR="00306AA5" w:rsidRDefault="00306AA5">
    <w:pPr>
      <w:pStyle w:val="Header"/>
      <w:rPr>
        <w:rFonts w:ascii="Times New Roman" w:hAnsi="Times New Roman" w:cs="Times New Roman"/>
        <w:sz w:val="24"/>
        <w:szCs w:val="24"/>
      </w:rPr>
    </w:pPr>
    <w:r>
      <w:rPr>
        <w:rFonts w:ascii="Times New Roman" w:hAnsi="Times New Roman" w:cs="Times New Roman"/>
        <w:sz w:val="24"/>
        <w:szCs w:val="24"/>
      </w:rPr>
      <w:t>Landon Buell</w:t>
    </w:r>
  </w:p>
  <w:p w14:paraId="144F11E7" w14:textId="2582BAAE" w:rsidR="00306AA5" w:rsidRDefault="00306AA5">
    <w:pPr>
      <w:pStyle w:val="Header"/>
      <w:rPr>
        <w:rFonts w:ascii="Times New Roman" w:hAnsi="Times New Roman" w:cs="Times New Roman"/>
        <w:sz w:val="24"/>
        <w:szCs w:val="24"/>
      </w:rPr>
    </w:pPr>
    <w:r>
      <w:rPr>
        <w:rFonts w:ascii="Times New Roman" w:hAnsi="Times New Roman" w:cs="Times New Roman"/>
        <w:sz w:val="24"/>
        <w:szCs w:val="24"/>
      </w:rPr>
      <w:t>Kevin Short</w:t>
    </w:r>
  </w:p>
  <w:p w14:paraId="2340746A" w14:textId="5E66B0F3" w:rsidR="00306AA5" w:rsidRDefault="00306AA5">
    <w:pPr>
      <w:pStyle w:val="Header"/>
      <w:rPr>
        <w:rFonts w:ascii="Times New Roman" w:hAnsi="Times New Roman" w:cs="Times New Roman"/>
        <w:sz w:val="24"/>
        <w:szCs w:val="24"/>
      </w:rPr>
    </w:pPr>
    <w:r>
      <w:rPr>
        <w:rFonts w:ascii="Times New Roman" w:hAnsi="Times New Roman" w:cs="Times New Roman"/>
        <w:sz w:val="24"/>
        <w:szCs w:val="24"/>
      </w:rPr>
      <w:t>PHYS 799</w:t>
    </w:r>
  </w:p>
  <w:p w14:paraId="249F4880" w14:textId="31A5B4B0" w:rsidR="00306AA5" w:rsidRPr="00306AA5" w:rsidRDefault="000E3E4D">
    <w:pPr>
      <w:pStyle w:val="Header"/>
      <w:rPr>
        <w:rFonts w:ascii="Times New Roman" w:hAnsi="Times New Roman" w:cs="Times New Roman"/>
        <w:sz w:val="24"/>
        <w:szCs w:val="24"/>
      </w:rPr>
    </w:pPr>
    <w:r>
      <w:rPr>
        <w:rFonts w:ascii="Times New Roman" w:hAnsi="Times New Roman" w:cs="Times New Roman"/>
        <w:sz w:val="24"/>
        <w:szCs w:val="24"/>
      </w:rPr>
      <w:t>22</w:t>
    </w:r>
    <w:r w:rsidR="00306AA5">
      <w:rPr>
        <w:rFonts w:ascii="Times New Roman" w:hAnsi="Times New Roman" w:cs="Times New Roman"/>
        <w:sz w:val="24"/>
        <w:szCs w:val="24"/>
      </w:rPr>
      <w:t xml:space="preserve"> January 2020</w:t>
    </w:r>
  </w:p>
  <w:p w14:paraId="11BA645F" w14:textId="77777777" w:rsidR="00306AA5" w:rsidRDefault="00306A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46AAB"/>
    <w:multiLevelType w:val="hybridMultilevel"/>
    <w:tmpl w:val="C0C6E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ort, Kevin">
    <w15:presenceInfo w15:providerId="None" w15:userId="Short, K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A5"/>
    <w:rsid w:val="000628C9"/>
    <w:rsid w:val="000B15BF"/>
    <w:rsid w:val="000E3E4D"/>
    <w:rsid w:val="00184ECD"/>
    <w:rsid w:val="002A0DB6"/>
    <w:rsid w:val="00306AA5"/>
    <w:rsid w:val="0039144D"/>
    <w:rsid w:val="003D7389"/>
    <w:rsid w:val="0049382C"/>
    <w:rsid w:val="004A4EBC"/>
    <w:rsid w:val="004F4DA2"/>
    <w:rsid w:val="005505F7"/>
    <w:rsid w:val="00562742"/>
    <w:rsid w:val="005B0464"/>
    <w:rsid w:val="005C6B6B"/>
    <w:rsid w:val="00657EEC"/>
    <w:rsid w:val="00713A5D"/>
    <w:rsid w:val="00755A25"/>
    <w:rsid w:val="00877AA3"/>
    <w:rsid w:val="00947CC2"/>
    <w:rsid w:val="00A40E85"/>
    <w:rsid w:val="00B04A24"/>
    <w:rsid w:val="00B20BF8"/>
    <w:rsid w:val="00B84E06"/>
    <w:rsid w:val="00B95589"/>
    <w:rsid w:val="00BB5C0E"/>
    <w:rsid w:val="00C421A2"/>
    <w:rsid w:val="00C66888"/>
    <w:rsid w:val="00C70227"/>
    <w:rsid w:val="00D2392C"/>
    <w:rsid w:val="00D73CE5"/>
    <w:rsid w:val="00D7748F"/>
    <w:rsid w:val="00E44B1E"/>
    <w:rsid w:val="00F033C7"/>
    <w:rsid w:val="00F17DF5"/>
    <w:rsid w:val="00FB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231CB"/>
  <w15:chartTrackingRefBased/>
  <w15:docId w15:val="{B80877E6-5CF3-4895-A8E6-0891CFBE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AA5"/>
    <w:rPr>
      <w:rFonts w:ascii="Segoe UI" w:hAnsi="Segoe UI" w:cs="Segoe UI"/>
      <w:sz w:val="18"/>
      <w:szCs w:val="18"/>
    </w:rPr>
  </w:style>
  <w:style w:type="paragraph" w:styleId="Header">
    <w:name w:val="header"/>
    <w:basedOn w:val="Normal"/>
    <w:link w:val="HeaderChar"/>
    <w:uiPriority w:val="99"/>
    <w:unhideWhenUsed/>
    <w:rsid w:val="00306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A5"/>
  </w:style>
  <w:style w:type="paragraph" w:styleId="Footer">
    <w:name w:val="footer"/>
    <w:basedOn w:val="Normal"/>
    <w:link w:val="FooterChar"/>
    <w:uiPriority w:val="99"/>
    <w:unhideWhenUsed/>
    <w:rsid w:val="00306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A5"/>
  </w:style>
  <w:style w:type="paragraph" w:styleId="ListParagraph">
    <w:name w:val="List Paragraph"/>
    <w:basedOn w:val="Normal"/>
    <w:uiPriority w:val="34"/>
    <w:qFormat/>
    <w:rsid w:val="005C6B6B"/>
    <w:pPr>
      <w:ind w:left="720"/>
      <w:contextualSpacing/>
    </w:pPr>
  </w:style>
  <w:style w:type="character" w:styleId="CommentReference">
    <w:name w:val="annotation reference"/>
    <w:basedOn w:val="DefaultParagraphFont"/>
    <w:uiPriority w:val="99"/>
    <w:semiHidden/>
    <w:unhideWhenUsed/>
    <w:rsid w:val="000628C9"/>
    <w:rPr>
      <w:sz w:val="16"/>
      <w:szCs w:val="16"/>
    </w:rPr>
  </w:style>
  <w:style w:type="paragraph" w:styleId="CommentText">
    <w:name w:val="annotation text"/>
    <w:basedOn w:val="Normal"/>
    <w:link w:val="CommentTextChar"/>
    <w:uiPriority w:val="99"/>
    <w:semiHidden/>
    <w:unhideWhenUsed/>
    <w:rsid w:val="000628C9"/>
    <w:pPr>
      <w:spacing w:line="240" w:lineRule="auto"/>
    </w:pPr>
    <w:rPr>
      <w:sz w:val="20"/>
      <w:szCs w:val="20"/>
    </w:rPr>
  </w:style>
  <w:style w:type="character" w:customStyle="1" w:styleId="CommentTextChar">
    <w:name w:val="Comment Text Char"/>
    <w:basedOn w:val="DefaultParagraphFont"/>
    <w:link w:val="CommentText"/>
    <w:uiPriority w:val="99"/>
    <w:semiHidden/>
    <w:rsid w:val="000628C9"/>
    <w:rPr>
      <w:sz w:val="20"/>
      <w:szCs w:val="20"/>
    </w:rPr>
  </w:style>
  <w:style w:type="paragraph" w:styleId="CommentSubject">
    <w:name w:val="annotation subject"/>
    <w:basedOn w:val="CommentText"/>
    <w:next w:val="CommentText"/>
    <w:link w:val="CommentSubjectChar"/>
    <w:uiPriority w:val="99"/>
    <w:semiHidden/>
    <w:unhideWhenUsed/>
    <w:rsid w:val="000628C9"/>
    <w:rPr>
      <w:b/>
      <w:bCs/>
    </w:rPr>
  </w:style>
  <w:style w:type="character" w:customStyle="1" w:styleId="CommentSubjectChar">
    <w:name w:val="Comment Subject Char"/>
    <w:basedOn w:val="CommentTextChar"/>
    <w:link w:val="CommentSubject"/>
    <w:uiPriority w:val="99"/>
    <w:semiHidden/>
    <w:rsid w:val="000628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Buell, Landon H</dc:creator>
  <cp:keywords/>
  <dc:description/>
  <cp:lastModifiedBy>Landon Buell</cp:lastModifiedBy>
  <cp:revision>5</cp:revision>
  <dcterms:created xsi:type="dcterms:W3CDTF">2020-01-30T03:18:00Z</dcterms:created>
  <dcterms:modified xsi:type="dcterms:W3CDTF">2020-01-30T16:28:00Z</dcterms:modified>
</cp:coreProperties>
</file>